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D2506" w14:textId="77777777" w:rsidR="00AC0CF4" w:rsidRDefault="00000000">
      <w:pPr>
        <w:pStyle w:val="1"/>
        <w:jc w:val="center"/>
      </w:pPr>
      <w:r>
        <w:t>第</w:t>
      </w:r>
      <w:r>
        <w:t>7</w:t>
      </w:r>
      <w:r>
        <w:t>章</w:t>
      </w:r>
    </w:p>
    <w:p w14:paraId="79C21837" w14:textId="77777777" w:rsidR="00AC0CF4" w:rsidRDefault="00000000">
      <w:pPr>
        <w:pStyle w:val="aa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填空</w:t>
      </w:r>
    </w:p>
    <w:p w14:paraId="2627E94C" w14:textId="77777777" w:rsidR="00AC0CF4" w:rsidRDefault="00000000">
      <w:pPr>
        <w:pStyle w:val="aa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JSTL</w:t>
      </w:r>
      <w:r>
        <w:rPr>
          <w:rFonts w:ascii="Times New Roman" w:hAnsi="Times New Roman" w:hint="eastAsia"/>
        </w:rPr>
        <w:t>标签库是由</w:t>
      </w:r>
      <w:r>
        <w:rPr>
          <w:rFonts w:ascii="Times New Roman" w:hAnsi="Times New Roman" w:hint="eastAsia"/>
          <w:u w:val="single"/>
        </w:rPr>
        <w:t xml:space="preserve">          </w:t>
      </w:r>
      <w:r>
        <w:rPr>
          <w:rFonts w:ascii="Times New Roman" w:hAnsi="Times New Roman" w:hint="eastAsia"/>
        </w:rPr>
        <w:t>、国际化</w:t>
      </w:r>
      <w:r>
        <w:rPr>
          <w:rFonts w:ascii="Times New Roman" w:hAnsi="Times New Roman" w:hint="eastAsia"/>
        </w:rPr>
        <w:t>/</w:t>
      </w:r>
      <w:r>
        <w:rPr>
          <w:rFonts w:ascii="Times New Roman" w:hAnsi="Times New Roman" w:hint="eastAsia"/>
        </w:rPr>
        <w:t>格式化标签库、</w:t>
      </w:r>
      <w:r>
        <w:rPr>
          <w:rFonts w:ascii="Times New Roman" w:hAnsi="Times New Roman" w:hint="eastAsia"/>
        </w:rPr>
        <w:t>XML</w:t>
      </w:r>
      <w:r>
        <w:rPr>
          <w:rFonts w:ascii="Times New Roman" w:hAnsi="Times New Roman" w:hint="eastAsia"/>
        </w:rPr>
        <w:t>标签库、函数标签库和</w:t>
      </w:r>
      <w:r>
        <w:rPr>
          <w:rFonts w:ascii="Times New Roman" w:hAnsi="Times New Roman" w:hint="eastAsia"/>
        </w:rPr>
        <w:t>SQL</w:t>
      </w:r>
      <w:r>
        <w:rPr>
          <w:rFonts w:ascii="Times New Roman" w:hAnsi="Times New Roman" w:hint="eastAsia"/>
        </w:rPr>
        <w:t>标签</w:t>
      </w:r>
      <w:proofErr w:type="gramStart"/>
      <w:r>
        <w:rPr>
          <w:rFonts w:ascii="Times New Roman" w:hAnsi="Times New Roman" w:hint="eastAsia"/>
        </w:rPr>
        <w:t>库共同</w:t>
      </w:r>
      <w:proofErr w:type="gramEnd"/>
      <w:r>
        <w:rPr>
          <w:rFonts w:ascii="Times New Roman" w:hAnsi="Times New Roman" w:hint="eastAsia"/>
        </w:rPr>
        <w:t>组成。</w:t>
      </w:r>
    </w:p>
    <w:p w14:paraId="642DD110" w14:textId="77777777" w:rsidR="00AC0CF4" w:rsidRDefault="00000000">
      <w:pPr>
        <w:pStyle w:val="aa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EL</w:t>
      </w:r>
      <w:r>
        <w:rPr>
          <w:rFonts w:ascii="Times New Roman" w:hAnsi="Times New Roman" w:hint="eastAsia"/>
        </w:rPr>
        <w:t>表达式的</w:t>
      </w:r>
      <w:r>
        <w:rPr>
          <w:rFonts w:ascii="Times New Roman" w:hAnsi="Times New Roman" w:hint="eastAsia"/>
          <w:u w:val="single"/>
        </w:rPr>
        <w:t xml:space="preserve">     </w:t>
      </w:r>
      <w:r>
        <w:rPr>
          <w:rFonts w:ascii="Times New Roman" w:hAnsi="Times New Roman" w:hint="eastAsia"/>
        </w:rPr>
        <w:t>隐式对象用于获取客户端的</w:t>
      </w:r>
      <w:r>
        <w:rPr>
          <w:rFonts w:ascii="Times New Roman" w:hAnsi="Times New Roman" w:hint="eastAsia"/>
        </w:rPr>
        <w:t>Cookie</w:t>
      </w:r>
      <w:r>
        <w:rPr>
          <w:rFonts w:ascii="Times New Roman" w:hAnsi="Times New Roman" w:hint="eastAsia"/>
        </w:rPr>
        <w:t>信息。</w:t>
      </w:r>
    </w:p>
    <w:p w14:paraId="4CBA4574" w14:textId="77777777" w:rsidR="00AC0CF4" w:rsidRDefault="00000000">
      <w:pPr>
        <w:pStyle w:val="aa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EL</w:t>
      </w:r>
      <w:r>
        <w:rPr>
          <w:rFonts w:ascii="Times New Roman" w:hAnsi="Times New Roman" w:hint="eastAsia"/>
        </w:rPr>
        <w:t>的</w:t>
      </w:r>
      <w:r>
        <w:rPr>
          <w:rFonts w:ascii="Times New Roman" w:hAnsi="Times New Roman"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隐式对象，代表</w:t>
      </w:r>
      <w:r>
        <w:rPr>
          <w:rFonts w:ascii="Times New Roman" w:hAnsi="Times New Roman" w:hint="eastAsia"/>
        </w:rPr>
        <w:t>application</w:t>
      </w:r>
      <w:r>
        <w:rPr>
          <w:rFonts w:ascii="Times New Roman" w:hAnsi="Times New Roman" w:hint="eastAsia"/>
        </w:rPr>
        <w:t>域中用于保存属性的</w:t>
      </w:r>
      <w:r>
        <w:rPr>
          <w:rFonts w:ascii="Times New Roman" w:hAnsi="Times New Roman" w:hint="eastAsia"/>
        </w:rPr>
        <w:t>Map</w:t>
      </w:r>
      <w:r>
        <w:rPr>
          <w:rFonts w:ascii="Times New Roman" w:hAnsi="Times New Roman" w:hint="eastAsia"/>
        </w:rPr>
        <w:t>对象。</w:t>
      </w:r>
    </w:p>
    <w:p w14:paraId="21074989" w14:textId="77777777" w:rsidR="00AC0CF4" w:rsidRDefault="00000000">
      <w:pPr>
        <w:pStyle w:val="aa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&lt;</w:t>
      </w:r>
      <w:proofErr w:type="spellStart"/>
      <w:r>
        <w:rPr>
          <w:rFonts w:ascii="Times New Roman" w:hAnsi="Times New Roman" w:hint="eastAsia"/>
        </w:rPr>
        <w:t>c:forEach</w:t>
      </w:r>
      <w:proofErr w:type="spellEnd"/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标签可以迭代</w:t>
      </w:r>
      <w:r>
        <w:rPr>
          <w:rFonts w:ascii="Times New Roman" w:hAnsi="Times New Roman" w:hint="eastAsia"/>
        </w:rPr>
        <w:t>Set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List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Map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集合对象中的元素。</w:t>
      </w:r>
    </w:p>
    <w:p w14:paraId="2F9CD0CE" w14:textId="77777777" w:rsidR="00AC0CF4" w:rsidRDefault="00000000">
      <w:pPr>
        <w:pStyle w:val="aa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u w:val="single"/>
        </w:rPr>
        <w:t xml:space="preserve">        </w:t>
      </w:r>
      <w:r>
        <w:rPr>
          <w:rFonts w:ascii="Times New Roman" w:hAnsi="Times New Roman" w:hint="eastAsia"/>
        </w:rPr>
        <w:t>是一个核心标签库，它包含了实现</w:t>
      </w:r>
      <w:r>
        <w:rPr>
          <w:rFonts w:ascii="Times New Roman" w:hAnsi="Times New Roman" w:hint="eastAsia"/>
        </w:rPr>
        <w:t>Web</w:t>
      </w:r>
      <w:r>
        <w:rPr>
          <w:rFonts w:ascii="Times New Roman" w:hAnsi="Times New Roman" w:hint="eastAsia"/>
        </w:rPr>
        <w:t>应用中通用操作的标签。</w:t>
      </w:r>
    </w:p>
    <w:p w14:paraId="2E0345FB" w14:textId="77777777" w:rsidR="00AC0CF4" w:rsidRDefault="00000000">
      <w:pPr>
        <w:pStyle w:val="aa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判断</w:t>
      </w:r>
    </w:p>
    <w:p w14:paraId="4EA06B2D" w14:textId="14A8F7FE" w:rsidR="00AC0CF4" w:rsidRDefault="00000000">
      <w:pPr>
        <w:pStyle w:val="aa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EL</w:t>
      </w:r>
      <w:r>
        <w:rPr>
          <w:rFonts w:ascii="Times New Roman" w:hAnsi="Times New Roman" w:hint="eastAsia"/>
        </w:rPr>
        <w:t>表达式都是以“</w:t>
      </w:r>
      <w:r>
        <w:rPr>
          <w:rFonts w:ascii="Times New Roman" w:hAnsi="Times New Roman" w:hint="eastAsia"/>
        </w:rPr>
        <w:t>${</w:t>
      </w:r>
      <w:r>
        <w:rPr>
          <w:rFonts w:ascii="Times New Roman" w:hAnsi="Times New Roman" w:hint="eastAsia"/>
        </w:rPr>
        <w:t>”符号开始，以“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”符号结束的，具体格式是</w:t>
      </w:r>
      <w:r>
        <w:rPr>
          <w:rFonts w:ascii="Times New Roman" w:hAnsi="Times New Roman" w:hint="eastAsia"/>
        </w:rPr>
        <w:t>${</w:t>
      </w:r>
      <w:r>
        <w:rPr>
          <w:rFonts w:ascii="Times New Roman" w:hAnsi="Times New Roman" w:hint="eastAsia"/>
        </w:rPr>
        <w:t>表达式</w:t>
      </w:r>
      <w:r>
        <w:rPr>
          <w:rFonts w:ascii="Times New Roman" w:hAnsi="Times New Roman" w:hint="eastAsia"/>
        </w:rPr>
        <w:t>}</w:t>
      </w:r>
      <w:r>
        <w:rPr>
          <w:rFonts w:ascii="Times New Roman" w:hAnsi="Times New Roman" w:hint="eastAsia"/>
        </w:rPr>
        <w:t>。（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  <w:ins w:id="0" w:author="子为 苏" w:date="2024-06-18T16:45:00Z" w16du:dateUtc="2024-06-18T08:45:00Z">
        <w:r w:rsidR="00D027C6">
          <w:rPr>
            <w:rFonts w:ascii="Times New Roman" w:hAnsi="Times New Roman" w:hint="eastAsia"/>
          </w:rPr>
          <w:t>T</w:t>
        </w:r>
      </w:ins>
    </w:p>
    <w:p w14:paraId="7B3C71A4" w14:textId="77777777" w:rsidR="00AC0CF4" w:rsidRDefault="00000000">
      <w:pPr>
        <w:pStyle w:val="aa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在使用</w:t>
      </w:r>
      <w:r>
        <w:rPr>
          <w:rFonts w:ascii="Times New Roman" w:hAnsi="Times New Roman" w:hint="eastAsia"/>
        </w:rPr>
        <w:t>JSTL</w:t>
      </w:r>
      <w:r>
        <w:rPr>
          <w:rFonts w:ascii="Times New Roman" w:hAnsi="Times New Roman" w:hint="eastAsia"/>
        </w:rPr>
        <w:t>标签库前，</w:t>
      </w:r>
      <w:r>
        <w:rPr>
          <w:rFonts w:hint="eastAsia"/>
        </w:rPr>
        <w:t>必须在</w:t>
      </w:r>
      <w:r>
        <w:rPr>
          <w:rFonts w:hint="eastAsia"/>
        </w:rPr>
        <w:t>JSP</w:t>
      </w:r>
      <w:r>
        <w:rPr>
          <w:rFonts w:hint="eastAsia"/>
        </w:rPr>
        <w:t>页面的顶部使用</w:t>
      </w:r>
      <w:r>
        <w:rPr>
          <w:rFonts w:hint="eastAsia"/>
        </w:rPr>
        <w:t xml:space="preserve">&lt;%@ </w:t>
      </w:r>
      <w:proofErr w:type="spellStart"/>
      <w:r>
        <w:rPr>
          <w:rFonts w:hint="eastAsia"/>
        </w:rPr>
        <w:t>taglib</w:t>
      </w:r>
      <w:proofErr w:type="spellEnd"/>
      <w:r>
        <w:rPr>
          <w:rFonts w:hint="eastAsia"/>
        </w:rPr>
        <w:t>%&gt;</w:t>
      </w:r>
      <w:r>
        <w:rPr>
          <w:rFonts w:hint="eastAsia"/>
        </w:rPr>
        <w:t>指令定义引用的标签库和访问前缀</w:t>
      </w:r>
      <w:r>
        <w:rPr>
          <w:rFonts w:ascii="Times New Roman" w:hAnsi="Times New Roman" w:hint="eastAsia"/>
        </w:rPr>
        <w:t>。（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</w:p>
    <w:p w14:paraId="58E087AE" w14:textId="77777777" w:rsidR="00AC0CF4" w:rsidRDefault="00000000">
      <w:pPr>
        <w:pStyle w:val="aa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hint="eastAsia"/>
        </w:rPr>
        <w:t>Core</w:t>
      </w:r>
      <w:r>
        <w:rPr>
          <w:rFonts w:hint="eastAsia"/>
        </w:rPr>
        <w:t>标签库是</w:t>
      </w:r>
      <w:r>
        <w:rPr>
          <w:rFonts w:hint="eastAsia"/>
        </w:rPr>
        <w:t>JSTL</w:t>
      </w:r>
      <w:r>
        <w:rPr>
          <w:rFonts w:hint="eastAsia"/>
        </w:rPr>
        <w:t>中的核心标签库，包含了</w:t>
      </w:r>
      <w:r>
        <w:rPr>
          <w:rFonts w:hint="eastAsia"/>
        </w:rPr>
        <w:t>Web</w:t>
      </w:r>
      <w:r>
        <w:rPr>
          <w:rFonts w:hint="eastAsia"/>
        </w:rPr>
        <w:t>应用中通用操作的标签</w:t>
      </w:r>
      <w:r>
        <w:rPr>
          <w:rFonts w:ascii="Times New Roman" w:hAnsi="Times New Roman" w:hint="eastAsia"/>
        </w:rPr>
        <w:t>。（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</w:p>
    <w:p w14:paraId="38C1F5A7" w14:textId="0C555DF4" w:rsidR="00AC0CF4" w:rsidRPr="00B5653B" w:rsidRDefault="00000000">
      <w:pPr>
        <w:pStyle w:val="aa"/>
        <w:numPr>
          <w:ilvl w:val="0"/>
          <w:numId w:val="4"/>
        </w:numPr>
        <w:ind w:firstLineChars="0"/>
        <w:rPr>
          <w:rFonts w:ascii="Times New Roman" w:hAnsi="Times New Roman"/>
          <w:color w:val="C00000"/>
          <w:rPrChange w:id="1" w:author="子为 苏" w:date="2024-06-18T16:55:00Z" w16du:dateUtc="2024-06-18T08:55:00Z">
            <w:rPr>
              <w:rFonts w:ascii="Times New Roman" w:hAnsi="Times New Roman"/>
            </w:rPr>
          </w:rPrChange>
        </w:rPr>
      </w:pPr>
      <w:r w:rsidRPr="00B5653B">
        <w:rPr>
          <w:rFonts w:ascii="Times New Roman" w:hAnsi="Times New Roman" w:hint="eastAsia"/>
          <w:color w:val="C00000"/>
          <w:rPrChange w:id="2" w:author="子为 苏" w:date="2024-06-18T16:55:00Z" w16du:dateUtc="2024-06-18T08:55:00Z">
            <w:rPr>
              <w:rFonts w:ascii="Times New Roman" w:hAnsi="Times New Roman" w:hint="eastAsia"/>
            </w:rPr>
          </w:rPrChange>
        </w:rPr>
        <w:t>EL</w:t>
      </w:r>
      <w:r w:rsidRPr="00B5653B">
        <w:rPr>
          <w:rFonts w:ascii="Times New Roman" w:hAnsi="Times New Roman" w:hint="eastAsia"/>
          <w:color w:val="C00000"/>
          <w:rPrChange w:id="3" w:author="子为 苏" w:date="2024-06-18T16:55:00Z" w16du:dateUtc="2024-06-18T08:55:00Z">
            <w:rPr>
              <w:rFonts w:ascii="Times New Roman" w:hAnsi="Times New Roman" w:hint="eastAsia"/>
            </w:rPr>
          </w:rPrChange>
        </w:rPr>
        <w:t>表达式中的隐式对象与</w:t>
      </w:r>
      <w:r w:rsidRPr="00B5653B">
        <w:rPr>
          <w:rFonts w:ascii="Times New Roman" w:hAnsi="Times New Roman" w:hint="eastAsia"/>
          <w:color w:val="C00000"/>
          <w:rPrChange w:id="4" w:author="子为 苏" w:date="2024-06-18T16:55:00Z" w16du:dateUtc="2024-06-18T08:55:00Z">
            <w:rPr>
              <w:rFonts w:ascii="Times New Roman" w:hAnsi="Times New Roman" w:hint="eastAsia"/>
            </w:rPr>
          </w:rPrChange>
        </w:rPr>
        <w:t>JSP</w:t>
      </w:r>
      <w:r w:rsidRPr="00B5653B">
        <w:rPr>
          <w:rFonts w:ascii="Times New Roman" w:hAnsi="Times New Roman" w:hint="eastAsia"/>
          <w:color w:val="C00000"/>
          <w:rPrChange w:id="5" w:author="子为 苏" w:date="2024-06-18T16:55:00Z" w16du:dateUtc="2024-06-18T08:55:00Z">
            <w:rPr>
              <w:rFonts w:ascii="Times New Roman" w:hAnsi="Times New Roman" w:hint="eastAsia"/>
            </w:rPr>
          </w:rPrChange>
        </w:rPr>
        <w:t>中的隐式对象除了</w:t>
      </w:r>
      <w:proofErr w:type="spellStart"/>
      <w:r w:rsidRPr="00B5653B">
        <w:rPr>
          <w:rFonts w:ascii="Times New Roman" w:hAnsi="Times New Roman" w:hint="eastAsia"/>
          <w:color w:val="C00000"/>
          <w:rPrChange w:id="6" w:author="子为 苏" w:date="2024-06-18T16:55:00Z" w16du:dateUtc="2024-06-18T08:55:00Z">
            <w:rPr>
              <w:rFonts w:ascii="Times New Roman" w:hAnsi="Times New Roman" w:hint="eastAsia"/>
            </w:rPr>
          </w:rPrChange>
        </w:rPr>
        <w:t>pageContext</w:t>
      </w:r>
      <w:proofErr w:type="spellEnd"/>
      <w:r w:rsidRPr="00B5653B">
        <w:rPr>
          <w:rFonts w:ascii="Times New Roman" w:hAnsi="Times New Roman" w:hint="eastAsia"/>
          <w:color w:val="C00000"/>
          <w:rPrChange w:id="7" w:author="子为 苏" w:date="2024-06-18T16:55:00Z" w16du:dateUtc="2024-06-18T08:55:00Z">
            <w:rPr>
              <w:rFonts w:ascii="Times New Roman" w:hAnsi="Times New Roman" w:hint="eastAsia"/>
            </w:rPr>
          </w:rPrChange>
        </w:rPr>
        <w:t>对象是它们共有的，其它隐式对象则毫不相关。（</w:t>
      </w:r>
      <w:r w:rsidRPr="00B5653B">
        <w:rPr>
          <w:rFonts w:ascii="Times New Roman" w:hAnsi="Times New Roman" w:hint="eastAsia"/>
          <w:color w:val="C00000"/>
          <w:rPrChange w:id="8" w:author="子为 苏" w:date="2024-06-18T16:55:00Z" w16du:dateUtc="2024-06-18T08:55:00Z">
            <w:rPr>
              <w:rFonts w:ascii="Times New Roman" w:hAnsi="Times New Roman" w:hint="eastAsia"/>
            </w:rPr>
          </w:rPrChange>
        </w:rPr>
        <w:t xml:space="preserve"> </w:t>
      </w:r>
      <w:r w:rsidRPr="00B5653B">
        <w:rPr>
          <w:rFonts w:ascii="Times New Roman" w:hAnsi="Times New Roman" w:hint="eastAsia"/>
          <w:color w:val="C00000"/>
          <w:rPrChange w:id="9" w:author="子为 苏" w:date="2024-06-18T16:55:00Z" w16du:dateUtc="2024-06-18T08:55:00Z">
            <w:rPr>
              <w:rFonts w:ascii="Times New Roman" w:hAnsi="Times New Roman" w:hint="eastAsia"/>
            </w:rPr>
          </w:rPrChange>
        </w:rPr>
        <w:t>）</w:t>
      </w:r>
      <w:ins w:id="10" w:author="子为 苏" w:date="2024-06-18T16:46:00Z" w16du:dateUtc="2024-06-18T08:46:00Z">
        <w:r w:rsidR="00D027C6" w:rsidRPr="00B5653B">
          <w:rPr>
            <w:rFonts w:ascii="Times New Roman" w:hAnsi="Times New Roman" w:hint="eastAsia"/>
            <w:color w:val="C00000"/>
            <w:rPrChange w:id="11" w:author="子为 苏" w:date="2024-06-18T16:55:00Z" w16du:dateUtc="2024-06-18T08:55:00Z">
              <w:rPr>
                <w:rFonts w:ascii="Times New Roman" w:hAnsi="Times New Roman" w:hint="eastAsia"/>
              </w:rPr>
            </w:rPrChange>
          </w:rPr>
          <w:t>F</w:t>
        </w:r>
      </w:ins>
      <w:ins w:id="12" w:author="子为 苏" w:date="2024-06-18T16:54:00Z" w16du:dateUtc="2024-06-18T08:54:00Z">
        <w:r w:rsidR="00D027C6" w:rsidRPr="00B5653B">
          <w:rPr>
            <w:rFonts w:ascii="Times New Roman" w:hAnsi="Times New Roman" w:hint="eastAsia"/>
            <w:color w:val="C00000"/>
            <w:rPrChange w:id="13" w:author="子为 苏" w:date="2024-06-18T16:55:00Z" w16du:dateUtc="2024-06-18T08:55:00Z">
              <w:rPr>
                <w:rFonts w:ascii="Times New Roman" w:hAnsi="Times New Roman" w:hint="eastAsia"/>
              </w:rPr>
            </w:rPrChange>
          </w:rPr>
          <w:t>??</w:t>
        </w:r>
      </w:ins>
      <w:ins w:id="14" w:author="子为 苏" w:date="2024-06-18T16:55:00Z" w16du:dateUtc="2024-06-18T08:55:00Z">
        <w:r w:rsidR="00D027C6" w:rsidRPr="00B5653B">
          <w:rPr>
            <w:rFonts w:ascii="Times New Roman" w:hAnsi="Times New Roman" w:hint="eastAsia"/>
            <w:color w:val="C00000"/>
            <w:rPrChange w:id="15" w:author="子为 苏" w:date="2024-06-18T16:55:00Z" w16du:dateUtc="2024-06-18T08:55:00Z">
              <w:rPr>
                <w:rFonts w:ascii="Times New Roman" w:hAnsi="Times New Roman" w:hint="eastAsia"/>
              </w:rPr>
            </w:rPrChange>
          </w:rPr>
          <w:t>--</w:t>
        </w:r>
      </w:ins>
      <w:ins w:id="16" w:author="子为 苏" w:date="2024-06-18T16:54:00Z" w16du:dateUtc="2024-06-18T08:54:00Z">
        <w:r w:rsidR="00D027C6" w:rsidRPr="00B5653B">
          <w:rPr>
            <w:rFonts w:ascii="Times New Roman" w:hAnsi="Times New Roman" w:hint="eastAsia"/>
            <w:color w:val="C00000"/>
            <w:rPrChange w:id="17" w:author="子为 苏" w:date="2024-06-18T16:55:00Z" w16du:dateUtc="2024-06-18T08:55:00Z">
              <w:rPr>
                <w:rFonts w:ascii="Times New Roman" w:hAnsi="Times New Roman" w:hint="eastAsia"/>
              </w:rPr>
            </w:rPrChange>
          </w:rPr>
          <w:t>&gt;</w:t>
        </w:r>
      </w:ins>
      <w:ins w:id="18" w:author="子为 苏" w:date="2024-06-18T16:55:00Z" w16du:dateUtc="2024-06-18T08:55:00Z">
        <w:r w:rsidR="00D027C6" w:rsidRPr="00B5653B">
          <w:rPr>
            <w:rFonts w:ascii="Times New Roman" w:hAnsi="Times New Roman" w:hint="eastAsia"/>
            <w:color w:val="C00000"/>
            <w:rPrChange w:id="19" w:author="子为 苏" w:date="2024-06-18T16:55:00Z" w16du:dateUtc="2024-06-18T08:55:00Z">
              <w:rPr>
                <w:rFonts w:ascii="Times New Roman" w:hAnsi="Times New Roman" w:hint="eastAsia"/>
              </w:rPr>
            </w:rPrChange>
          </w:rPr>
          <w:t>T</w:t>
        </w:r>
        <w:r w:rsidR="00D027C6" w:rsidRPr="00B5653B">
          <w:rPr>
            <w:rFonts w:ascii="Times New Roman" w:hAnsi="Times New Roman"/>
            <w:color w:val="C00000"/>
            <w:rPrChange w:id="20" w:author="子为 苏" w:date="2024-06-18T16:55:00Z" w16du:dateUtc="2024-06-18T08:55:00Z">
              <w:rPr>
                <w:rFonts w:ascii="Times New Roman" w:hAnsi="Times New Roman"/>
              </w:rPr>
            </w:rPrChange>
          </w:rPr>
          <w:tab/>
        </w:r>
        <w:r w:rsidR="00B5653B" w:rsidRPr="00B5653B">
          <w:rPr>
            <w:rFonts w:ascii="Times New Roman" w:hAnsi="Times New Roman" w:hint="eastAsia"/>
            <w:color w:val="C00000"/>
            <w:rPrChange w:id="21" w:author="子为 苏" w:date="2024-06-18T16:55:00Z" w16du:dateUtc="2024-06-18T08:55:00Z">
              <w:rPr>
                <w:rFonts w:ascii="Times New Roman" w:hAnsi="Times New Roman" w:hint="eastAsia"/>
              </w:rPr>
            </w:rPrChange>
          </w:rPr>
          <w:t>E</w:t>
        </w:r>
        <w:r w:rsidR="00B5653B" w:rsidRPr="00B5653B">
          <w:rPr>
            <w:rFonts w:ascii="Times New Roman" w:hAnsi="Times New Roman"/>
            <w:color w:val="C00000"/>
            <w:rPrChange w:id="22" w:author="子为 苏" w:date="2024-06-18T16:55:00Z" w16du:dateUtc="2024-06-18T08:55:00Z">
              <w:rPr>
                <w:rFonts w:ascii="Times New Roman" w:hAnsi="Times New Roman"/>
              </w:rPr>
            </w:rPrChange>
          </w:rPr>
          <w:t>l</w:t>
        </w:r>
        <w:r w:rsidR="00B5653B" w:rsidRPr="00B5653B">
          <w:rPr>
            <w:rFonts w:ascii="Times New Roman" w:hAnsi="Times New Roman" w:hint="eastAsia"/>
            <w:color w:val="C00000"/>
            <w:rPrChange w:id="23" w:author="子为 苏" w:date="2024-06-18T16:55:00Z" w16du:dateUtc="2024-06-18T08:55:00Z">
              <w:rPr>
                <w:rFonts w:ascii="Times New Roman" w:hAnsi="Times New Roman" w:hint="eastAsia"/>
              </w:rPr>
            </w:rPrChange>
          </w:rPr>
          <w:t>的对象全是</w:t>
        </w:r>
        <w:r w:rsidR="00B5653B" w:rsidRPr="00B5653B">
          <w:rPr>
            <w:rFonts w:ascii="Times New Roman" w:hAnsi="Times New Roman" w:hint="eastAsia"/>
            <w:color w:val="C00000"/>
            <w:rPrChange w:id="24" w:author="子为 苏" w:date="2024-06-18T16:55:00Z" w16du:dateUtc="2024-06-18T08:55:00Z">
              <w:rPr>
                <w:rFonts w:ascii="Times New Roman" w:hAnsi="Times New Roman" w:hint="eastAsia"/>
              </w:rPr>
            </w:rPrChange>
          </w:rPr>
          <w:t>Map</w:t>
        </w:r>
        <w:r w:rsidR="00B5653B" w:rsidRPr="00B5653B">
          <w:rPr>
            <w:rFonts w:ascii="Times New Roman" w:hAnsi="Times New Roman" w:hint="eastAsia"/>
            <w:color w:val="C00000"/>
            <w:rPrChange w:id="25" w:author="子为 苏" w:date="2024-06-18T16:55:00Z" w16du:dateUtc="2024-06-18T08:55:00Z">
              <w:rPr>
                <w:rFonts w:ascii="Times New Roman" w:hAnsi="Times New Roman" w:hint="eastAsia"/>
              </w:rPr>
            </w:rPrChange>
          </w:rPr>
          <w:t>类型，与</w:t>
        </w:r>
        <w:r w:rsidR="00B5653B" w:rsidRPr="00B5653B">
          <w:rPr>
            <w:rFonts w:ascii="Times New Roman" w:hAnsi="Times New Roman" w:hint="eastAsia"/>
            <w:color w:val="C00000"/>
            <w:rPrChange w:id="26" w:author="子为 苏" w:date="2024-06-18T16:55:00Z" w16du:dateUtc="2024-06-18T08:55:00Z">
              <w:rPr>
                <w:rFonts w:ascii="Times New Roman" w:hAnsi="Times New Roman" w:hint="eastAsia"/>
              </w:rPr>
            </w:rPrChange>
          </w:rPr>
          <w:t>JSP</w:t>
        </w:r>
        <w:r w:rsidR="00B5653B" w:rsidRPr="00B5653B">
          <w:rPr>
            <w:rFonts w:ascii="Times New Roman" w:hAnsi="Times New Roman" w:hint="eastAsia"/>
            <w:color w:val="C00000"/>
            <w:rPrChange w:id="27" w:author="子为 苏" w:date="2024-06-18T16:55:00Z" w16du:dateUtc="2024-06-18T08:55:00Z">
              <w:rPr>
                <w:rFonts w:ascii="Times New Roman" w:hAnsi="Times New Roman" w:hint="eastAsia"/>
              </w:rPr>
            </w:rPrChange>
          </w:rPr>
          <w:t>中对象毫不相关</w:t>
        </w:r>
      </w:ins>
    </w:p>
    <w:p w14:paraId="03F9E089" w14:textId="1DB63440" w:rsidR="00AC0CF4" w:rsidRDefault="00000000">
      <w:pPr>
        <w:pStyle w:val="aa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EL</w:t>
      </w:r>
      <w:r>
        <w:rPr>
          <w:rFonts w:ascii="Times New Roman" w:hAnsi="Times New Roman" w:hint="eastAsia"/>
        </w:rPr>
        <w:t>表达式中条件运算符用于执行某种条件判断，它类似于</w:t>
      </w:r>
      <w:r>
        <w:rPr>
          <w:rFonts w:ascii="Times New Roman" w:hAnsi="Times New Roman" w:hint="eastAsia"/>
        </w:rPr>
        <w:t>Java</w:t>
      </w:r>
      <w:r>
        <w:rPr>
          <w:rFonts w:ascii="Times New Roman" w:hAnsi="Times New Roman" w:hint="eastAsia"/>
        </w:rPr>
        <w:t>语言中的</w:t>
      </w:r>
      <w:r>
        <w:rPr>
          <w:rFonts w:ascii="Times New Roman" w:hAnsi="Times New Roman" w:hint="eastAsia"/>
        </w:rPr>
        <w:t>if-else</w:t>
      </w:r>
      <w:r>
        <w:rPr>
          <w:rFonts w:ascii="Times New Roman" w:hAnsi="Times New Roman" w:hint="eastAsia"/>
        </w:rPr>
        <w:t>语句。（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  <w:ins w:id="28" w:author="子为 苏" w:date="2024-06-18T16:46:00Z" w16du:dateUtc="2024-06-18T08:46:00Z">
        <w:r w:rsidR="00D027C6">
          <w:rPr>
            <w:rFonts w:ascii="Times New Roman" w:hAnsi="Times New Roman" w:hint="eastAsia"/>
          </w:rPr>
          <w:t>T</w:t>
        </w:r>
      </w:ins>
    </w:p>
    <w:p w14:paraId="2427AB95" w14:textId="77777777" w:rsidR="00AC0CF4" w:rsidRDefault="00000000">
      <w:pPr>
        <w:pStyle w:val="aa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选择</w:t>
      </w:r>
    </w:p>
    <w:p w14:paraId="20EE355E" w14:textId="77777777" w:rsidR="00AC0CF4" w:rsidRDefault="00000000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1.</w:t>
      </w:r>
      <w:r>
        <w:rPr>
          <w:rFonts w:ascii="Times New Roman" w:hAnsi="Times New Roman" w:hint="eastAsia"/>
        </w:rPr>
        <w:t>在</w:t>
      </w:r>
      <w:proofErr w:type="spellStart"/>
      <w:r>
        <w:rPr>
          <w:rFonts w:ascii="Times New Roman" w:hAnsi="Times New Roman" w:hint="eastAsia"/>
        </w:rPr>
        <w:t>c_if.jsp</w:t>
      </w:r>
      <w:proofErr w:type="spellEnd"/>
      <w:r>
        <w:rPr>
          <w:rFonts w:ascii="Times New Roman" w:hAnsi="Times New Roman" w:hint="eastAsia"/>
        </w:rPr>
        <w:t>有如下部分代码：</w:t>
      </w:r>
    </w:p>
    <w:p w14:paraId="6D822080" w14:textId="77777777" w:rsidR="00AC0CF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&lt;</w:t>
      </w:r>
      <w:proofErr w:type="spellStart"/>
      <w:r>
        <w:rPr>
          <w:rFonts w:ascii="Times New Roman" w:hAnsi="Times New Roman" w:hint="eastAsia"/>
        </w:rPr>
        <w:t>c:if</w:t>
      </w:r>
      <w:proofErr w:type="spellEnd"/>
      <w:r>
        <w:rPr>
          <w:rFonts w:ascii="Times New Roman" w:hAnsi="Times New Roman" w:hint="eastAsia"/>
        </w:rPr>
        <w:t xml:space="preserve"> test=</w:t>
      </w:r>
      <w:r>
        <w:rPr>
          <w:rFonts w:ascii="Times New Roman" w:hAnsi="Times New Roman" w:hint="eastAsia"/>
        </w:rPr>
        <w:t>“</w:t>
      </w:r>
      <w:r>
        <w:rPr>
          <w:rFonts w:ascii="Times New Roman" w:hAnsi="Times New Roman" w:hint="eastAsia"/>
        </w:rPr>
        <w:t>true</w:t>
      </w:r>
      <w:r>
        <w:rPr>
          <w:rFonts w:ascii="Times New Roman" w:hAnsi="Times New Roman" w:hint="eastAsia"/>
        </w:rPr>
        <w:t>”</w:t>
      </w:r>
      <w:r>
        <w:rPr>
          <w:rFonts w:ascii="Times New Roman" w:hAnsi="Times New Roman" w:hint="eastAsia"/>
        </w:rPr>
        <w:t xml:space="preserve"> &gt;</w:t>
      </w:r>
      <w:r>
        <w:rPr>
          <w:rFonts w:ascii="Times New Roman" w:hAnsi="Times New Roman" w:hint="eastAsia"/>
        </w:rPr>
        <w:br/>
        <w:t>true</w:t>
      </w:r>
      <w:r>
        <w:rPr>
          <w:rFonts w:ascii="Times New Roman" w:hAnsi="Times New Roman" w:hint="eastAsia"/>
        </w:rPr>
        <w:br/>
        <w:t>&lt;/</w:t>
      </w:r>
      <w:proofErr w:type="spellStart"/>
      <w:r>
        <w:rPr>
          <w:rFonts w:ascii="Times New Roman" w:hAnsi="Times New Roman" w:hint="eastAsia"/>
        </w:rPr>
        <w:t>c:if</w:t>
      </w:r>
      <w:proofErr w:type="spellEnd"/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br/>
        <w:t>&lt;</w:t>
      </w:r>
      <w:proofErr w:type="spellStart"/>
      <w:r>
        <w:rPr>
          <w:rFonts w:ascii="Times New Roman" w:hAnsi="Times New Roman" w:hint="eastAsia"/>
        </w:rPr>
        <w:t>c:else</w:t>
      </w:r>
      <w:proofErr w:type="spellEnd"/>
      <w:r>
        <w:rPr>
          <w:rFonts w:ascii="Times New Roman" w:hAnsi="Times New Roman" w:hint="eastAsia"/>
        </w:rPr>
        <w:t xml:space="preserve"> test=</w:t>
      </w:r>
      <w:r>
        <w:rPr>
          <w:rFonts w:ascii="Times New Roman" w:hAnsi="Times New Roman" w:hint="eastAsia"/>
        </w:rPr>
        <w:t>“</w:t>
      </w:r>
      <w:r>
        <w:rPr>
          <w:rFonts w:ascii="Times New Roman" w:hAnsi="Times New Roman" w:hint="eastAsia"/>
        </w:rPr>
        <w:t>false</w:t>
      </w:r>
      <w:r>
        <w:rPr>
          <w:rFonts w:ascii="Times New Roman" w:hAnsi="Times New Roman" w:hint="eastAsia"/>
        </w:rPr>
        <w:t>”</w:t>
      </w:r>
      <w:r>
        <w:rPr>
          <w:rFonts w:ascii="Times New Roman" w:hAnsi="Times New Roman" w:hint="eastAsia"/>
        </w:rPr>
        <w:t xml:space="preserve"> &gt;</w:t>
      </w:r>
      <w:r>
        <w:rPr>
          <w:rFonts w:ascii="Times New Roman" w:hAnsi="Times New Roman" w:hint="eastAsia"/>
        </w:rPr>
        <w:br/>
        <w:t>false</w:t>
      </w:r>
      <w:r>
        <w:rPr>
          <w:rFonts w:ascii="Times New Roman" w:hAnsi="Times New Roman" w:hint="eastAsia"/>
        </w:rPr>
        <w:br/>
        <w:t>&lt;/</w:t>
      </w:r>
      <w:proofErr w:type="spellStart"/>
      <w:r>
        <w:rPr>
          <w:rFonts w:ascii="Times New Roman" w:hAnsi="Times New Roman" w:hint="eastAsia"/>
        </w:rPr>
        <w:t>c:else</w:t>
      </w:r>
      <w:proofErr w:type="spellEnd"/>
      <w:r>
        <w:rPr>
          <w:rFonts w:ascii="Times New Roman" w:hAnsi="Times New Roman" w:hint="eastAsia"/>
        </w:rPr>
        <w:t>&gt;</w:t>
      </w:r>
    </w:p>
    <w:p w14:paraId="3425C809" w14:textId="77777777" w:rsidR="00AC0CF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对于上述代码片段说法正确的是（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</w:p>
    <w:p w14:paraId="2877CCB9" w14:textId="77777777" w:rsidR="00AC0CF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．该页面代码部署启动时，控制台会报错</w:t>
      </w:r>
    </w:p>
    <w:p w14:paraId="16F5ABAD" w14:textId="77777777" w:rsidR="00AC0CF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．在该页面会出现编译错误，并有红叉提示</w:t>
      </w:r>
    </w:p>
    <w:p w14:paraId="69C7D6D9" w14:textId="77777777" w:rsidR="00AC0CF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．访问该页面会出现结果：</w:t>
      </w:r>
      <w:r>
        <w:rPr>
          <w:rFonts w:ascii="Times New Roman" w:hAnsi="Times New Roman" w:hint="eastAsia"/>
        </w:rPr>
        <w:t>true false</w:t>
      </w:r>
    </w:p>
    <w:p w14:paraId="328A3C38" w14:textId="77777777" w:rsidR="00AC0CF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．访问该页面时，浏览器没有任何信息显示</w:t>
      </w:r>
    </w:p>
    <w:p w14:paraId="7C34EDB5" w14:textId="77777777" w:rsidR="00AC0CF4" w:rsidRDefault="00000000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阅读下面代码片段：</w:t>
      </w:r>
    </w:p>
    <w:p w14:paraId="15902FE5" w14:textId="77777777" w:rsidR="00AC0CF4" w:rsidRDefault="00000000">
      <w:pPr>
        <w:ind w:left="4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c_out.jsp</w:t>
      </w:r>
      <w:proofErr w:type="spellEnd"/>
      <w:r>
        <w:rPr>
          <w:rFonts w:ascii="Times New Roman" w:hAnsi="Times New Roman"/>
        </w:rPr>
        <w:t>:</w:t>
      </w:r>
    </w:p>
    <w:p w14:paraId="578A1079" w14:textId="77777777" w:rsidR="00AC0CF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&lt;%--</w:t>
      </w:r>
      <w:r>
        <w:rPr>
          <w:rFonts w:ascii="Times New Roman" w:hAnsi="Times New Roman"/>
        </w:rPr>
        <w:t>第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个</w:t>
      </w:r>
      <w:r>
        <w:rPr>
          <w:rFonts w:ascii="Times New Roman" w:hAnsi="Times New Roman"/>
        </w:rPr>
        <w:t>out</w:t>
      </w:r>
      <w:r>
        <w:rPr>
          <w:rFonts w:ascii="Times New Roman" w:hAnsi="Times New Roman"/>
        </w:rPr>
        <w:t>标签</w:t>
      </w:r>
      <w:r>
        <w:rPr>
          <w:rFonts w:ascii="Times New Roman" w:hAnsi="Times New Roman"/>
        </w:rPr>
        <w:t xml:space="preserve"> --%&gt;</w:t>
      </w:r>
    </w:p>
    <w:p w14:paraId="66A6D935" w14:textId="77777777" w:rsidR="00AC0CF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userName1</w:t>
      </w:r>
      <w:r>
        <w:rPr>
          <w:rFonts w:ascii="Times New Roman" w:hAnsi="Times New Roman"/>
        </w:rPr>
        <w:t>属性的值为：</w:t>
      </w:r>
    </w:p>
    <w:p w14:paraId="29E7ABA2" w14:textId="77777777" w:rsidR="00AC0CF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&lt;</w:t>
      </w:r>
      <w:proofErr w:type="spellStart"/>
      <w:r>
        <w:rPr>
          <w:rFonts w:ascii="Times New Roman" w:hAnsi="Times New Roman"/>
        </w:rPr>
        <w:t>c:out</w:t>
      </w:r>
      <w:proofErr w:type="spellEnd"/>
      <w:r>
        <w:rPr>
          <w:rFonts w:ascii="Times New Roman" w:hAnsi="Times New Roman"/>
        </w:rPr>
        <w:t xml:space="preserve"> value="username1" default="unknown" /&gt;</w:t>
      </w:r>
    </w:p>
    <w:p w14:paraId="37B0367A" w14:textId="77777777" w:rsidR="00AC0CF4" w:rsidRDefault="00000000">
      <w:pPr>
        <w:pStyle w:val="aa"/>
        <w:ind w:left="78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&lt;%--</w:t>
      </w:r>
      <w:r>
        <w:rPr>
          <w:rFonts w:ascii="Times New Roman" w:hAnsi="Times New Roman"/>
        </w:rPr>
        <w:t>第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个</w:t>
      </w:r>
      <w:r>
        <w:rPr>
          <w:rFonts w:ascii="Times New Roman" w:hAnsi="Times New Roman"/>
        </w:rPr>
        <w:t>out</w:t>
      </w:r>
      <w:r>
        <w:rPr>
          <w:rFonts w:ascii="Times New Roman" w:hAnsi="Times New Roman"/>
        </w:rPr>
        <w:t>标签</w:t>
      </w:r>
      <w:r>
        <w:rPr>
          <w:rFonts w:ascii="Times New Roman" w:hAnsi="Times New Roman"/>
        </w:rPr>
        <w:t xml:space="preserve"> --%&gt;</w:t>
      </w:r>
    </w:p>
    <w:p w14:paraId="7E26AAE0" w14:textId="77777777" w:rsidR="00AC0CF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userName2</w:t>
      </w:r>
      <w:r>
        <w:rPr>
          <w:rFonts w:ascii="Times New Roman" w:hAnsi="Times New Roman"/>
        </w:rPr>
        <w:t>属性的值为：</w:t>
      </w:r>
    </w:p>
    <w:p w14:paraId="2C765B4C" w14:textId="77777777" w:rsidR="00AC0CF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&lt;</w:t>
      </w:r>
      <w:proofErr w:type="spellStart"/>
      <w:r>
        <w:rPr>
          <w:rFonts w:ascii="Times New Roman" w:hAnsi="Times New Roman"/>
        </w:rPr>
        <w:t>c:out</w:t>
      </w:r>
      <w:proofErr w:type="spellEnd"/>
      <w:r>
        <w:rPr>
          <w:rFonts w:ascii="Times New Roman" w:hAnsi="Times New Roman"/>
        </w:rPr>
        <w:t xml:space="preserve"> value="username2"&gt;</w:t>
      </w:r>
    </w:p>
    <w:p w14:paraId="53993944" w14:textId="77777777" w:rsidR="00AC0CF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unknown</w:t>
      </w:r>
    </w:p>
    <w:p w14:paraId="3836CA8F" w14:textId="77777777" w:rsidR="00AC0CF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&lt;/</w:t>
      </w:r>
      <w:proofErr w:type="spellStart"/>
      <w:r>
        <w:rPr>
          <w:rFonts w:ascii="Times New Roman" w:hAnsi="Times New Roman"/>
        </w:rPr>
        <w:t>c:out</w:t>
      </w:r>
      <w:proofErr w:type="spellEnd"/>
      <w:r>
        <w:rPr>
          <w:rFonts w:ascii="Times New Roman" w:hAnsi="Times New Roman"/>
        </w:rPr>
        <w:t>&gt;</w:t>
      </w:r>
    </w:p>
    <w:p w14:paraId="29059629" w14:textId="77777777" w:rsidR="00AC0CF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当使用浏览器访问</w:t>
      </w:r>
      <w:proofErr w:type="spellStart"/>
      <w:r>
        <w:rPr>
          <w:rFonts w:ascii="Times New Roman" w:hAnsi="Times New Roman" w:hint="eastAsia"/>
        </w:rPr>
        <w:t>c_out.jsp</w:t>
      </w:r>
      <w:proofErr w:type="spellEnd"/>
      <w:r>
        <w:rPr>
          <w:rFonts w:ascii="Times New Roman" w:hAnsi="Times New Roman" w:hint="eastAsia"/>
        </w:rPr>
        <w:t>时会什么结果（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</w:p>
    <w:p w14:paraId="565E5DF0" w14:textId="77777777" w:rsidR="00AC0CF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userName1</w:t>
      </w:r>
      <w:r>
        <w:rPr>
          <w:rFonts w:ascii="Times New Roman" w:hAnsi="Times New Roman" w:hint="eastAsia"/>
        </w:rPr>
        <w:t>属性的值为：</w:t>
      </w:r>
      <w:r>
        <w:rPr>
          <w:rFonts w:ascii="Times New Roman" w:hAnsi="Times New Roman" w:hint="eastAsia"/>
        </w:rPr>
        <w:t>unknown userName2</w:t>
      </w:r>
      <w:r>
        <w:rPr>
          <w:rFonts w:ascii="Times New Roman" w:hAnsi="Times New Roman" w:hint="eastAsia"/>
        </w:rPr>
        <w:t>属性的值为：</w:t>
      </w:r>
      <w:r>
        <w:rPr>
          <w:rFonts w:ascii="Times New Roman" w:hAnsi="Times New Roman" w:hint="eastAsia"/>
        </w:rPr>
        <w:t xml:space="preserve"> username2</w:t>
      </w:r>
    </w:p>
    <w:p w14:paraId="7D469F1E" w14:textId="77777777" w:rsidR="00AC0CF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 xml:space="preserve"> userName1</w:t>
      </w:r>
      <w:r>
        <w:rPr>
          <w:rFonts w:ascii="Times New Roman" w:hAnsi="Times New Roman" w:hint="eastAsia"/>
        </w:rPr>
        <w:t>属性的值为：</w:t>
      </w:r>
      <w:r>
        <w:rPr>
          <w:rFonts w:ascii="Times New Roman" w:hAnsi="Times New Roman" w:hint="eastAsia"/>
        </w:rPr>
        <w:t>username1 userName2</w:t>
      </w:r>
      <w:r>
        <w:rPr>
          <w:rFonts w:ascii="Times New Roman" w:hAnsi="Times New Roman" w:hint="eastAsia"/>
        </w:rPr>
        <w:t>属性的值为：</w:t>
      </w:r>
      <w:r>
        <w:rPr>
          <w:rFonts w:ascii="Times New Roman" w:hAnsi="Times New Roman" w:hint="eastAsia"/>
        </w:rPr>
        <w:t xml:space="preserve"> username2</w:t>
      </w:r>
    </w:p>
    <w:p w14:paraId="1953476C" w14:textId="77777777" w:rsidR="00AC0CF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 xml:space="preserve"> userName1</w:t>
      </w:r>
      <w:r>
        <w:rPr>
          <w:rFonts w:ascii="Times New Roman" w:hAnsi="Times New Roman" w:hint="eastAsia"/>
        </w:rPr>
        <w:t>属性的值为：</w:t>
      </w:r>
      <w:r>
        <w:rPr>
          <w:rFonts w:ascii="Times New Roman" w:hAnsi="Times New Roman" w:hint="eastAsia"/>
        </w:rPr>
        <w:t xml:space="preserve"> null userName2</w:t>
      </w:r>
      <w:r>
        <w:rPr>
          <w:rFonts w:ascii="Times New Roman" w:hAnsi="Times New Roman" w:hint="eastAsia"/>
        </w:rPr>
        <w:t>属性的值为：</w:t>
      </w:r>
      <w:r>
        <w:rPr>
          <w:rFonts w:ascii="Times New Roman" w:hAnsi="Times New Roman" w:hint="eastAsia"/>
        </w:rPr>
        <w:t xml:space="preserve"> null</w:t>
      </w:r>
    </w:p>
    <w:p w14:paraId="2AE7C816" w14:textId="77777777" w:rsidR="00AC0CF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userName1</w:t>
      </w:r>
      <w:r>
        <w:rPr>
          <w:rFonts w:ascii="Times New Roman" w:hAnsi="Times New Roman" w:hint="eastAsia"/>
        </w:rPr>
        <w:t>属性的值为：</w:t>
      </w:r>
      <w:r>
        <w:rPr>
          <w:rFonts w:ascii="Times New Roman" w:hAnsi="Times New Roman" w:hint="eastAsia"/>
        </w:rPr>
        <w:t>username1 userName2</w:t>
      </w:r>
      <w:r>
        <w:rPr>
          <w:rFonts w:ascii="Times New Roman" w:hAnsi="Times New Roman" w:hint="eastAsia"/>
        </w:rPr>
        <w:t>属性的值为：</w:t>
      </w:r>
      <w:r>
        <w:rPr>
          <w:rFonts w:ascii="Times New Roman" w:hAnsi="Times New Roman" w:hint="eastAsia"/>
        </w:rPr>
        <w:t xml:space="preserve"> unknown</w:t>
      </w:r>
    </w:p>
    <w:p w14:paraId="18F3C345" w14:textId="65C1AB00" w:rsidR="00AC0CF4" w:rsidRDefault="00000000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下面隐式对象中，用于获取请求头字段的某个值的是（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  <w:ins w:id="29" w:author="子为 苏" w:date="2024-06-18T16:59:00Z" w16du:dateUtc="2024-06-18T08:59:00Z">
        <w:r w:rsidR="00816EE7">
          <w:rPr>
            <w:rFonts w:ascii="Times New Roman" w:hAnsi="Times New Roman" w:hint="eastAsia"/>
          </w:rPr>
          <w:t>A</w:t>
        </w:r>
      </w:ins>
    </w:p>
    <w:p w14:paraId="5A96E849" w14:textId="77777777" w:rsidR="00AC0CF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 xml:space="preserve"> header</w:t>
      </w:r>
    </w:p>
    <w:p w14:paraId="6A5A1787" w14:textId="77777777" w:rsidR="00AC0CF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headerValue</w:t>
      </w:r>
      <w:proofErr w:type="spellEnd"/>
    </w:p>
    <w:p w14:paraId="1D457C2C" w14:textId="77777777" w:rsidR="00AC0CF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headerValues</w:t>
      </w:r>
      <w:proofErr w:type="spellEnd"/>
    </w:p>
    <w:p w14:paraId="0DB96D91" w14:textId="77777777" w:rsidR="00AC0CF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headerScope</w:t>
      </w:r>
      <w:proofErr w:type="spellEnd"/>
    </w:p>
    <w:p w14:paraId="1DAD1564" w14:textId="776FCB27" w:rsidR="00AC0CF4" w:rsidRDefault="00000000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下面关于</w:t>
      </w:r>
      <w:r>
        <w:rPr>
          <w:rFonts w:ascii="Times New Roman" w:hAnsi="Times New Roman" w:hint="eastAsia"/>
        </w:rPr>
        <w:t>EL</w:t>
      </w:r>
      <w:r>
        <w:rPr>
          <w:rFonts w:ascii="Times New Roman" w:hAnsi="Times New Roman" w:hint="eastAsia"/>
        </w:rPr>
        <w:t>表达式</w:t>
      </w:r>
      <w:r>
        <w:rPr>
          <w:rFonts w:ascii="Times New Roman" w:hAnsi="Times New Roman" w:hint="eastAsia"/>
        </w:rPr>
        <w:t>${(1==2)?3:4}</w:t>
      </w:r>
      <w:r>
        <w:rPr>
          <w:rFonts w:ascii="Times New Roman" w:hAnsi="Times New Roman" w:hint="eastAsia"/>
        </w:rPr>
        <w:t>的运算结果，正确的是（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  <w:ins w:id="30" w:author="子为 苏" w:date="2024-06-18T17:00:00Z" w16du:dateUtc="2024-06-18T09:00:00Z">
        <w:r w:rsidR="00816EE7">
          <w:rPr>
            <w:rFonts w:ascii="Times New Roman" w:hAnsi="Times New Roman" w:hint="eastAsia"/>
          </w:rPr>
          <w:t>D</w:t>
        </w:r>
      </w:ins>
    </w:p>
    <w:p w14:paraId="141A5C45" w14:textId="77777777" w:rsidR="00AC0CF4" w:rsidRDefault="00000000">
      <w:pPr>
        <w:numPr>
          <w:ilvl w:val="0"/>
          <w:numId w:val="5"/>
        </w:numPr>
        <w:ind w:left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true</w:t>
      </w:r>
    </w:p>
    <w:p w14:paraId="52528CB8" w14:textId="77777777" w:rsidR="00AC0CF4" w:rsidRDefault="00000000">
      <w:pPr>
        <w:numPr>
          <w:ilvl w:val="0"/>
          <w:numId w:val="5"/>
        </w:numPr>
        <w:ind w:left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false</w:t>
      </w:r>
    </w:p>
    <w:p w14:paraId="43ED5DE3" w14:textId="77777777" w:rsidR="00AC0CF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3</w:t>
      </w:r>
    </w:p>
    <w:p w14:paraId="0437AEA7" w14:textId="77777777" w:rsidR="00AC0CF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4</w:t>
      </w:r>
    </w:p>
    <w:p w14:paraId="6733E055" w14:textId="733FF553" w:rsidR="00AC0CF4" w:rsidRDefault="00000000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下面选项中，与</w:t>
      </w:r>
      <w:proofErr w:type="spellStart"/>
      <w:r>
        <w:rPr>
          <w:rFonts w:ascii="Times New Roman" w:hAnsi="Times New Roman" w:hint="eastAsia"/>
        </w:rPr>
        <w:t>request.getAttribute</w:t>
      </w:r>
      <w:proofErr w:type="spellEnd"/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“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 w:hint="eastAsia"/>
        </w:rPr>
        <w:t>”</w:t>
      </w:r>
      <w:r>
        <w:rPr>
          <w:rFonts w:ascii="Times New Roman" w:hAnsi="Times New Roman" w:hint="eastAsia"/>
        </w:rPr>
        <w:t>);</w:t>
      </w:r>
      <w:r>
        <w:rPr>
          <w:rFonts w:ascii="Times New Roman" w:hAnsi="Times New Roman" w:hint="eastAsia"/>
        </w:rPr>
        <w:t>等效的</w:t>
      </w:r>
      <w:r>
        <w:rPr>
          <w:rFonts w:ascii="Times New Roman" w:hAnsi="Times New Roman" w:hint="eastAsia"/>
        </w:rPr>
        <w:t>EL</w:t>
      </w:r>
      <w:r>
        <w:rPr>
          <w:rFonts w:ascii="Times New Roman" w:hAnsi="Times New Roman" w:hint="eastAsia"/>
        </w:rPr>
        <w:t>表达式是（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  <w:ins w:id="31" w:author="子为 苏" w:date="2024-06-18T17:00:00Z" w16du:dateUtc="2024-06-18T09:00:00Z">
        <w:r w:rsidR="00816EE7">
          <w:rPr>
            <w:rFonts w:ascii="Times New Roman" w:hAnsi="Times New Roman" w:hint="eastAsia"/>
          </w:rPr>
          <w:t>D</w:t>
        </w:r>
      </w:ins>
    </w:p>
    <w:p w14:paraId="4C320867" w14:textId="77777777" w:rsidR="00AC0CF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$&lt;</w:t>
      </w:r>
      <w:proofErr w:type="spellStart"/>
      <w:proofErr w:type="gramStart"/>
      <w:r>
        <w:rPr>
          <w:rFonts w:ascii="Times New Roman" w:hAnsi="Times New Roman" w:hint="eastAsia"/>
        </w:rPr>
        <w:t>request.p</w:t>
      </w:r>
      <w:proofErr w:type="spellEnd"/>
      <w:proofErr w:type="gramEnd"/>
      <w:r>
        <w:rPr>
          <w:rFonts w:ascii="Times New Roman" w:hAnsi="Times New Roman" w:hint="eastAsia"/>
        </w:rPr>
        <w:t>&gt;</w:t>
      </w:r>
    </w:p>
    <w:p w14:paraId="367923FF" w14:textId="77777777" w:rsidR="00AC0CF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$[</w:t>
      </w:r>
      <w:proofErr w:type="spellStart"/>
      <w:r>
        <w:rPr>
          <w:rFonts w:ascii="Times New Roman" w:hAnsi="Times New Roman" w:hint="eastAsia"/>
        </w:rPr>
        <w:t>requestScope.p</w:t>
      </w:r>
      <w:proofErr w:type="spellEnd"/>
      <w:r>
        <w:rPr>
          <w:rFonts w:ascii="Times New Roman" w:hAnsi="Times New Roman" w:hint="eastAsia"/>
        </w:rPr>
        <w:t>]</w:t>
      </w:r>
    </w:p>
    <w:p w14:paraId="6066B98A" w14:textId="77777777" w:rsidR="00AC0CF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$(</w:t>
      </w:r>
      <w:proofErr w:type="spellStart"/>
      <w:proofErr w:type="gramStart"/>
      <w:r>
        <w:rPr>
          <w:rFonts w:ascii="Times New Roman" w:hAnsi="Times New Roman" w:hint="eastAsia"/>
        </w:rPr>
        <w:t>request.p</w:t>
      </w:r>
      <w:proofErr w:type="spellEnd"/>
      <w:proofErr w:type="gramEnd"/>
      <w:r>
        <w:rPr>
          <w:rFonts w:ascii="Times New Roman" w:hAnsi="Times New Roman" w:hint="eastAsia"/>
        </w:rPr>
        <w:t>)</w:t>
      </w:r>
    </w:p>
    <w:p w14:paraId="5FE8BD0C" w14:textId="77777777" w:rsidR="00AC0CF4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${</w:t>
      </w:r>
      <w:proofErr w:type="spellStart"/>
      <w:r>
        <w:rPr>
          <w:rFonts w:ascii="Times New Roman" w:hAnsi="Times New Roman" w:hint="eastAsia"/>
        </w:rPr>
        <w:t>requestScope.p</w:t>
      </w:r>
      <w:proofErr w:type="spellEnd"/>
      <w:r>
        <w:rPr>
          <w:rFonts w:ascii="Times New Roman" w:hAnsi="Times New Roman" w:hint="eastAsia"/>
        </w:rPr>
        <w:t>}</w:t>
      </w:r>
    </w:p>
    <w:p w14:paraId="7EA94DFF" w14:textId="77777777" w:rsidR="00AC0CF4" w:rsidRDefault="00AC0CF4">
      <w:pPr>
        <w:pStyle w:val="aa"/>
        <w:ind w:left="780" w:firstLineChars="0" w:firstLine="0"/>
        <w:rPr>
          <w:rFonts w:ascii="Times New Roman" w:hAnsi="Times New Roman"/>
        </w:rPr>
      </w:pPr>
    </w:p>
    <w:p w14:paraId="40222B45" w14:textId="77777777" w:rsidR="00AC0CF4" w:rsidRDefault="00000000">
      <w:pPr>
        <w:pStyle w:val="aa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简答</w:t>
      </w:r>
    </w:p>
    <w:p w14:paraId="79E2C4D0" w14:textId="77777777" w:rsidR="00AC0CF4" w:rsidRDefault="00000000">
      <w:pPr>
        <w:pStyle w:val="aa"/>
        <w:numPr>
          <w:ilvl w:val="0"/>
          <w:numId w:val="6"/>
        </w:numPr>
        <w:ind w:firstLineChars="0"/>
      </w:pPr>
      <w:r>
        <w:rPr>
          <w:rFonts w:ascii="Times New Roman" w:hAnsi="Times New Roman" w:hint="eastAsia"/>
        </w:rPr>
        <w:t>请列举出</w:t>
      </w:r>
      <w:r>
        <w:rPr>
          <w:rFonts w:ascii="Times New Roman" w:hAnsi="Times New Roman" w:hint="eastAsia"/>
        </w:rPr>
        <w:t>EL</w:t>
      </w:r>
      <w:r>
        <w:rPr>
          <w:rFonts w:ascii="Times New Roman" w:hAnsi="Times New Roman" w:hint="eastAsia"/>
        </w:rPr>
        <w:t>中的</w:t>
      </w:r>
      <w:r>
        <w:rPr>
          <w:rFonts w:ascii="Times New Roman" w:hAnsi="Times New Roman" w:hint="eastAsia"/>
        </w:rPr>
        <w:t>11</w:t>
      </w:r>
      <w:r>
        <w:rPr>
          <w:rFonts w:ascii="Times New Roman" w:hAnsi="Times New Roman" w:hint="eastAsia"/>
        </w:rPr>
        <w:t>个隐式对象，并对其进行简要说明。</w:t>
      </w:r>
    </w:p>
    <w:p w14:paraId="0BA55C19" w14:textId="77777777" w:rsidR="00AC0CF4" w:rsidRDefault="00000000">
      <w:pPr>
        <w:pStyle w:val="aa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编程</w:t>
      </w:r>
    </w:p>
    <w:p w14:paraId="61CADA5C" w14:textId="77777777" w:rsidR="00AC0CF4" w:rsidRDefault="00000000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1</w:t>
      </w:r>
      <w:r>
        <w:rPr>
          <w:rFonts w:ascii="Times New Roman" w:eastAsia="宋体" w:hAnsi="Times New Roman" w:cs="Times New Roman"/>
          <w:color w:val="000000" w:themeColor="text1"/>
          <w:szCs w:val="24"/>
        </w:rPr>
        <w:t xml:space="preserve">. </w:t>
      </w:r>
      <w:r>
        <w:rPr>
          <w:rFonts w:ascii="Times New Roman" w:eastAsia="宋体" w:hAnsi="Times New Roman" w:cs="Times New Roman"/>
          <w:color w:val="000000" w:themeColor="text1"/>
          <w:szCs w:val="24"/>
        </w:rPr>
        <w:t>模拟实现一个用户登录功能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，</w:t>
      </w:r>
      <w:r>
        <w:rPr>
          <w:rFonts w:ascii="Times New Roman" w:eastAsia="宋体" w:hAnsi="Times New Roman" w:cs="Times New Roman"/>
          <w:color w:val="000000" w:themeColor="text1"/>
          <w:szCs w:val="24"/>
        </w:rPr>
        <w:t>用户登陆成功后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，跳转后的</w:t>
      </w:r>
      <w:r>
        <w:rPr>
          <w:rFonts w:ascii="Times New Roman" w:eastAsia="宋体" w:hAnsi="Times New Roman" w:cs="Times New Roman"/>
          <w:color w:val="000000" w:themeColor="text1"/>
          <w:szCs w:val="24"/>
        </w:rPr>
        <w:t>页面显示用户的用户名和密码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。</w:t>
      </w:r>
      <w:r>
        <w:rPr>
          <w:rFonts w:ascii="Times New Roman" w:eastAsia="宋体" w:hAnsi="Times New Roman" w:cs="Times New Roman"/>
          <w:color w:val="000000" w:themeColor="text1"/>
          <w:szCs w:val="24"/>
        </w:rPr>
        <w:t>假设用户登录的用户名为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4"/>
        </w:rPr>
        <w:t>itcast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，</w:t>
      </w:r>
      <w:r>
        <w:rPr>
          <w:rFonts w:ascii="Times New Roman" w:eastAsia="宋体" w:hAnsi="Times New Roman" w:cs="Times New Roman"/>
          <w:color w:val="000000" w:themeColor="text1"/>
          <w:szCs w:val="24"/>
        </w:rPr>
        <w:t>密码为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1</w:t>
      </w:r>
      <w:r>
        <w:rPr>
          <w:rFonts w:ascii="Times New Roman" w:eastAsia="宋体" w:hAnsi="Times New Roman" w:cs="Times New Roman"/>
          <w:color w:val="000000" w:themeColor="text1"/>
          <w:szCs w:val="24"/>
        </w:rPr>
        <w:t>23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，要求使用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E</w:t>
      </w:r>
      <w:r>
        <w:rPr>
          <w:rFonts w:ascii="Times New Roman" w:eastAsia="宋体" w:hAnsi="Times New Roman" w:cs="Times New Roman"/>
          <w:color w:val="000000" w:themeColor="text1"/>
          <w:szCs w:val="24"/>
        </w:rPr>
        <w:t>L</w:t>
      </w:r>
      <w:r>
        <w:rPr>
          <w:rFonts w:ascii="Times New Roman" w:eastAsia="宋体" w:hAnsi="Times New Roman" w:cs="Times New Roman"/>
          <w:color w:val="000000" w:themeColor="text1"/>
          <w:szCs w:val="24"/>
        </w:rPr>
        <w:t>表达式实现用户名和密码的显示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。</w:t>
      </w:r>
    </w:p>
    <w:p w14:paraId="3E27ECDD" w14:textId="77777777" w:rsidR="00AC0CF4" w:rsidRDefault="00000000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2</w:t>
      </w:r>
      <w:r>
        <w:rPr>
          <w:rFonts w:ascii="Times New Roman" w:eastAsia="宋体" w:hAnsi="Times New Roman" w:cs="Times New Roman"/>
          <w:color w:val="000000" w:themeColor="text1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请按要求编写一个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 xml:space="preserve">c_ 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choose.jsp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页面，使用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&lt;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c:choose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&gt;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、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&lt;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c:when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&gt;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和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&lt;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c:otherwise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&gt;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这三个标签完成多个条件选择的程序。要求：</w:t>
      </w:r>
    </w:p>
    <w:p w14:paraId="1CB6B447" w14:textId="77777777" w:rsidR="00AC0CF4" w:rsidRDefault="00000000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）访问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4"/>
        </w:rPr>
        <w:t>c_choose.jsp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页面时不传递参数时，浏览器中显示的信息为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unknown user</w:t>
      </w:r>
    </w:p>
    <w:p w14:paraId="282EC10A" w14:textId="77777777" w:rsidR="00AC0CF4" w:rsidRDefault="00000000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（</w:t>
      </w:r>
      <w:r>
        <w:rPr>
          <w:rFonts w:ascii="Times New Roman" w:eastAsia="宋体" w:hAnsi="Times New Roman" w:cs="Times New Roman"/>
          <w:color w:val="000000" w:themeColor="text1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）访问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4"/>
        </w:rPr>
        <w:t>c_choose.jsp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页面时传递一个参数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username=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itcast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时，浏览器中显示的信息为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itcast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 xml:space="preserve"> is a manager</w:t>
      </w:r>
    </w:p>
    <w:p w14:paraId="24B06DC8" w14:textId="77777777" w:rsidR="00AC0CF4" w:rsidRDefault="00000000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（</w:t>
      </w:r>
      <w:r>
        <w:rPr>
          <w:rFonts w:ascii="Times New Roman" w:eastAsia="宋体" w:hAnsi="Times New Roman" w:cs="Times New Roman"/>
          <w:color w:val="000000" w:themeColor="text1"/>
          <w:szCs w:val="24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）访问</w:t>
      </w:r>
      <w:proofErr w:type="spellStart"/>
      <w:r>
        <w:rPr>
          <w:rFonts w:ascii="Times New Roman" w:eastAsia="宋体" w:hAnsi="Times New Roman" w:cs="Times New Roman"/>
          <w:color w:val="000000" w:themeColor="text1"/>
          <w:szCs w:val="24"/>
        </w:rPr>
        <w:t>c_choose.jsp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页面时传递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username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参数为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itcast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以外的值时，浏览器中显示的信息为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you are a manager</w:t>
      </w:r>
    </w:p>
    <w:p w14:paraId="1F7060A2" w14:textId="77777777" w:rsidR="00AC0CF4" w:rsidRDefault="00000000">
      <w:pPr>
        <w:ind w:firstLineChars="200" w:firstLine="420"/>
        <w:rPr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3</w:t>
      </w:r>
      <w:r>
        <w:rPr>
          <w:rFonts w:ascii="Times New Roman" w:eastAsia="宋体" w:hAnsi="Times New Roman" w:cs="Times New Roman"/>
          <w:color w:val="000000" w:themeColor="text1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使用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EL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表达式和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JSTL</w:t>
      </w: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实现将文本框中的内容输出到页面的功能，在此页面的文本框中输入内容，单击页面提交按钮之后，输入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框以及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按钮消失，文本框中输入的内容显示到页面。</w:t>
      </w:r>
    </w:p>
    <w:sectPr w:rsidR="00AC0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34CD3" w14:textId="77777777" w:rsidR="0034684A" w:rsidRDefault="0034684A" w:rsidP="00D027C6">
      <w:r>
        <w:separator/>
      </w:r>
    </w:p>
  </w:endnote>
  <w:endnote w:type="continuationSeparator" w:id="0">
    <w:p w14:paraId="124A9B16" w14:textId="77777777" w:rsidR="0034684A" w:rsidRDefault="0034684A" w:rsidP="00D02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B9387" w14:textId="77777777" w:rsidR="0034684A" w:rsidRDefault="0034684A" w:rsidP="00D027C6">
      <w:r>
        <w:separator/>
      </w:r>
    </w:p>
  </w:footnote>
  <w:footnote w:type="continuationSeparator" w:id="0">
    <w:p w14:paraId="4DFF63E4" w14:textId="77777777" w:rsidR="0034684A" w:rsidRDefault="0034684A" w:rsidP="00D02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6A0F1D"/>
    <w:multiLevelType w:val="multilevel"/>
    <w:tmpl w:val="466A0F1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70FD7D2"/>
    <w:multiLevelType w:val="singleLevel"/>
    <w:tmpl w:val="470FD7D2"/>
    <w:lvl w:ilvl="0">
      <w:start w:val="1"/>
      <w:numFmt w:val="upperLetter"/>
      <w:suff w:val="nothing"/>
      <w:lvlText w:val="%1．"/>
      <w:lvlJc w:val="left"/>
    </w:lvl>
  </w:abstractNum>
  <w:abstractNum w:abstractNumId="2" w15:restartNumberingAfterBreak="0">
    <w:nsid w:val="70AB2BDD"/>
    <w:multiLevelType w:val="multilevel"/>
    <w:tmpl w:val="70AB2BD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28B2114"/>
    <w:multiLevelType w:val="multilevel"/>
    <w:tmpl w:val="728B2114"/>
    <w:lvl w:ilvl="0">
      <w:start w:val="1"/>
      <w:numFmt w:val="decimal"/>
      <w:pStyle w:val="a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2AB6736"/>
    <w:multiLevelType w:val="multilevel"/>
    <w:tmpl w:val="72AB673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D224346"/>
    <w:multiLevelType w:val="multilevel"/>
    <w:tmpl w:val="7D224346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325469173">
    <w:abstractNumId w:val="3"/>
  </w:num>
  <w:num w:numId="2" w16cid:durableId="286664150">
    <w:abstractNumId w:val="5"/>
  </w:num>
  <w:num w:numId="3" w16cid:durableId="61878240">
    <w:abstractNumId w:val="4"/>
  </w:num>
  <w:num w:numId="4" w16cid:durableId="1357268229">
    <w:abstractNumId w:val="0"/>
  </w:num>
  <w:num w:numId="5" w16cid:durableId="1876888035">
    <w:abstractNumId w:val="1"/>
  </w:num>
  <w:num w:numId="6" w16cid:durableId="170767568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子为 苏">
    <w15:presenceInfo w15:providerId="Windows Live" w15:userId="4cc91ba83e1f96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DDF"/>
    <w:rsid w:val="00012DDF"/>
    <w:rsid w:val="00033ADF"/>
    <w:rsid w:val="00046339"/>
    <w:rsid w:val="000552CE"/>
    <w:rsid w:val="000B352F"/>
    <w:rsid w:val="000B7804"/>
    <w:rsid w:val="000C116B"/>
    <w:rsid w:val="000C304D"/>
    <w:rsid w:val="0011332D"/>
    <w:rsid w:val="001B5169"/>
    <w:rsid w:val="001E480D"/>
    <w:rsid w:val="00257B60"/>
    <w:rsid w:val="00265FDD"/>
    <w:rsid w:val="00276A45"/>
    <w:rsid w:val="002B00EB"/>
    <w:rsid w:val="002E054C"/>
    <w:rsid w:val="002E1363"/>
    <w:rsid w:val="002E68FC"/>
    <w:rsid w:val="0034684A"/>
    <w:rsid w:val="00351DC6"/>
    <w:rsid w:val="00354B23"/>
    <w:rsid w:val="0035671E"/>
    <w:rsid w:val="00357B91"/>
    <w:rsid w:val="00372F0D"/>
    <w:rsid w:val="00373C30"/>
    <w:rsid w:val="00385520"/>
    <w:rsid w:val="00395238"/>
    <w:rsid w:val="003A4373"/>
    <w:rsid w:val="003C2CC5"/>
    <w:rsid w:val="003F1ADA"/>
    <w:rsid w:val="00460A08"/>
    <w:rsid w:val="004A5A8C"/>
    <w:rsid w:val="004F0FA2"/>
    <w:rsid w:val="00513E99"/>
    <w:rsid w:val="005974D1"/>
    <w:rsid w:val="005A330B"/>
    <w:rsid w:val="005C5129"/>
    <w:rsid w:val="005D2304"/>
    <w:rsid w:val="005E17A2"/>
    <w:rsid w:val="00610E42"/>
    <w:rsid w:val="00661486"/>
    <w:rsid w:val="006771D4"/>
    <w:rsid w:val="00680624"/>
    <w:rsid w:val="006B0EC2"/>
    <w:rsid w:val="006E7AD1"/>
    <w:rsid w:val="00703856"/>
    <w:rsid w:val="00722037"/>
    <w:rsid w:val="007238EB"/>
    <w:rsid w:val="00743802"/>
    <w:rsid w:val="00766718"/>
    <w:rsid w:val="007806C7"/>
    <w:rsid w:val="007854B1"/>
    <w:rsid w:val="007D4887"/>
    <w:rsid w:val="00816EE7"/>
    <w:rsid w:val="00833341"/>
    <w:rsid w:val="00834977"/>
    <w:rsid w:val="00834EF1"/>
    <w:rsid w:val="00842321"/>
    <w:rsid w:val="008438ED"/>
    <w:rsid w:val="00884431"/>
    <w:rsid w:val="008A1B9C"/>
    <w:rsid w:val="008A7CDF"/>
    <w:rsid w:val="008E1EE8"/>
    <w:rsid w:val="008E5D41"/>
    <w:rsid w:val="00957822"/>
    <w:rsid w:val="009725B8"/>
    <w:rsid w:val="00A14716"/>
    <w:rsid w:val="00A375BF"/>
    <w:rsid w:val="00A470DB"/>
    <w:rsid w:val="00A66886"/>
    <w:rsid w:val="00A756AF"/>
    <w:rsid w:val="00AB7D21"/>
    <w:rsid w:val="00AC0CF4"/>
    <w:rsid w:val="00AD3926"/>
    <w:rsid w:val="00B07D1E"/>
    <w:rsid w:val="00B359DA"/>
    <w:rsid w:val="00B46566"/>
    <w:rsid w:val="00B50D82"/>
    <w:rsid w:val="00B5653B"/>
    <w:rsid w:val="00BB5A65"/>
    <w:rsid w:val="00BC237B"/>
    <w:rsid w:val="00BE38F8"/>
    <w:rsid w:val="00C126E8"/>
    <w:rsid w:val="00CA453E"/>
    <w:rsid w:val="00CA56D0"/>
    <w:rsid w:val="00CB23A5"/>
    <w:rsid w:val="00CB28DC"/>
    <w:rsid w:val="00CB6F67"/>
    <w:rsid w:val="00CD55A7"/>
    <w:rsid w:val="00CE2BFC"/>
    <w:rsid w:val="00D027C6"/>
    <w:rsid w:val="00D03B6F"/>
    <w:rsid w:val="00D13B82"/>
    <w:rsid w:val="00D5674D"/>
    <w:rsid w:val="00D6799B"/>
    <w:rsid w:val="00D74761"/>
    <w:rsid w:val="00D843FF"/>
    <w:rsid w:val="00DA5249"/>
    <w:rsid w:val="00DA6411"/>
    <w:rsid w:val="00DE1B01"/>
    <w:rsid w:val="00DE2268"/>
    <w:rsid w:val="00DF67F1"/>
    <w:rsid w:val="00E33251"/>
    <w:rsid w:val="00E51634"/>
    <w:rsid w:val="00E63860"/>
    <w:rsid w:val="00E737FF"/>
    <w:rsid w:val="00EA1044"/>
    <w:rsid w:val="00F13C26"/>
    <w:rsid w:val="00F3631D"/>
    <w:rsid w:val="00F876B2"/>
    <w:rsid w:val="00FB15EC"/>
    <w:rsid w:val="00FB47BC"/>
    <w:rsid w:val="00FB4B96"/>
    <w:rsid w:val="00FC64C0"/>
    <w:rsid w:val="141C5E47"/>
    <w:rsid w:val="217312FB"/>
    <w:rsid w:val="232E35EA"/>
    <w:rsid w:val="287649FD"/>
    <w:rsid w:val="36561B88"/>
    <w:rsid w:val="393776B2"/>
    <w:rsid w:val="3EDD05A3"/>
    <w:rsid w:val="442A5588"/>
    <w:rsid w:val="45A6015E"/>
    <w:rsid w:val="5BB61369"/>
    <w:rsid w:val="65313774"/>
    <w:rsid w:val="6E9553CA"/>
    <w:rsid w:val="74542944"/>
    <w:rsid w:val="74EA1435"/>
    <w:rsid w:val="796918D2"/>
    <w:rsid w:val="7FEF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789B18"/>
  <w15:docId w15:val="{E20AD507-4FB7-4C7E-B8BB-17478020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rPr>
      <w:color w:val="0000FF"/>
      <w:u w:val="single"/>
    </w:rPr>
  </w:style>
  <w:style w:type="character" w:styleId="HTML1">
    <w:name w:val="HTML Code"/>
    <w:basedOn w:val="a1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7">
    <w:name w:val="页眉 字符"/>
    <w:basedOn w:val="a1"/>
    <w:link w:val="a6"/>
    <w:uiPriority w:val="99"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rPr>
      <w:sz w:val="18"/>
      <w:szCs w:val="18"/>
    </w:rPr>
  </w:style>
  <w:style w:type="paragraph" w:styleId="aa">
    <w:name w:val="List Paragraph"/>
    <w:basedOn w:val="a0"/>
    <w:uiPriority w:val="34"/>
    <w:qFormat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Pr>
      <w:b/>
      <w:bCs/>
      <w:kern w:val="44"/>
      <w:sz w:val="44"/>
      <w:szCs w:val="44"/>
    </w:rPr>
  </w:style>
  <w:style w:type="paragraph" w:customStyle="1" w:styleId="Java">
    <w:name w:val="Java 正文"/>
    <w:basedOn w:val="a0"/>
    <w:link w:val="JavaChar"/>
    <w:qFormat/>
    <w:pPr>
      <w:widowControl/>
      <w:ind w:firstLineChars="200" w:firstLine="420"/>
      <w:jc w:val="left"/>
    </w:pPr>
    <w:rPr>
      <w:rFonts w:ascii="Times New Roman" w:eastAsia="宋体" w:hAnsi="Times New Roman" w:cs="宋体"/>
      <w:kern w:val="0"/>
      <w:szCs w:val="20"/>
    </w:rPr>
  </w:style>
  <w:style w:type="character" w:customStyle="1" w:styleId="JavaChar">
    <w:name w:val="Java 正文 Char"/>
    <w:link w:val="Java"/>
    <w:rPr>
      <w:rFonts w:ascii="Times New Roman" w:eastAsia="宋体" w:hAnsi="Times New Roman" w:cs="宋体"/>
      <w:kern w:val="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1"/>
  </w:style>
  <w:style w:type="paragraph" w:customStyle="1" w:styleId="a">
    <w:name w:val="例程代码（带行号）"/>
    <w:basedOn w:val="a0"/>
    <w:qFormat/>
    <w:pPr>
      <w:numPr>
        <w:numId w:val="1"/>
      </w:numPr>
      <w:shd w:val="clear" w:color="auto" w:fill="E0E0E0"/>
      <w:tabs>
        <w:tab w:val="left" w:pos="0"/>
      </w:tabs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b">
    <w:name w:val="例程代码（无行号）"/>
    <w:basedOn w:val="a0"/>
    <w:qFormat/>
    <w:pPr>
      <w:widowControl/>
      <w:shd w:val="clear" w:color="auto" w:fill="E0E0E0"/>
      <w:ind w:firstLineChars="200" w:firstLine="42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customStyle="1" w:styleId="txt">
    <w:name w:val="txt"/>
    <w:basedOn w:val="a1"/>
  </w:style>
  <w:style w:type="paragraph" w:styleId="ac">
    <w:name w:val="Revision"/>
    <w:hidden/>
    <w:uiPriority w:val="99"/>
    <w:unhideWhenUsed/>
    <w:rsid w:val="00D027C6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282</Words>
  <Characters>1609</Characters>
  <Application>Microsoft Office Word</Application>
  <DocSecurity>0</DocSecurity>
  <Lines>13</Lines>
  <Paragraphs>3</Paragraphs>
  <ScaleCrop>false</ScaleCrop>
  <Company>itcast.cn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王禹</dc:creator>
  <cp:lastModifiedBy>子为 苏</cp:lastModifiedBy>
  <cp:revision>501</cp:revision>
  <dcterms:created xsi:type="dcterms:W3CDTF">2020-09-21T01:38:00Z</dcterms:created>
  <dcterms:modified xsi:type="dcterms:W3CDTF">2024-06-18T09:07:00Z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