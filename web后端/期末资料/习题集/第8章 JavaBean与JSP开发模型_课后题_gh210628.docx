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FDF6" w14:textId="77777777" w:rsidR="00FF46B1" w:rsidRDefault="00000000">
      <w:pPr>
        <w:pStyle w:val="1"/>
        <w:jc w:val="center"/>
      </w:pPr>
      <w:r>
        <w:t>第</w:t>
      </w:r>
      <w:r>
        <w:t>8</w:t>
      </w:r>
      <w:r>
        <w:t>章</w:t>
      </w:r>
    </w:p>
    <w:p w14:paraId="27757AAB" w14:textId="77777777" w:rsidR="00FF46B1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 w14:paraId="60EFC3B7" w14:textId="77777777" w:rsidR="00FF46B1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为了更方便地使用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技术，</w:t>
      </w:r>
      <w:r>
        <w:rPr>
          <w:rFonts w:ascii="Times New Roman" w:hAnsi="Times New Roman" w:hint="eastAsia"/>
        </w:rPr>
        <w:t>Sun</w:t>
      </w:r>
      <w:r>
        <w:rPr>
          <w:rFonts w:ascii="Times New Roman" w:hAnsi="Times New Roman" w:hint="eastAsia"/>
        </w:rPr>
        <w:t>公司为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技术提供了两种开发模型：</w:t>
      </w:r>
      <w:r>
        <w:rPr>
          <w:rFonts w:ascii="Times New Roman" w:hAnsi="Times New Roman"/>
        </w:rPr>
        <w:t>JSP Model1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          </w:t>
      </w:r>
      <w:r>
        <w:rPr>
          <w:rFonts w:ascii="Times New Roman" w:hAnsi="Times New Roman" w:hint="eastAsia"/>
        </w:rPr>
        <w:t>。</w:t>
      </w:r>
    </w:p>
    <w:p w14:paraId="69343C43" w14:textId="77777777" w:rsidR="00FF46B1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JSP Model1</w:t>
      </w:r>
      <w:r>
        <w:rPr>
          <w:rFonts w:ascii="Times New Roman" w:hAnsi="Times New Roman" w:hint="eastAsia"/>
        </w:rPr>
        <w:t>采用</w:t>
      </w:r>
      <w:r>
        <w:rPr>
          <w:rFonts w:ascii="Times New Roman" w:hAnsi="Times New Roman" w:hint="eastAsia"/>
          <w:u w:val="single"/>
        </w:rPr>
        <w:t xml:space="preserve">           </w:t>
      </w:r>
      <w:r>
        <w:rPr>
          <w:rFonts w:ascii="Times New Roman" w:hAnsi="Times New Roman" w:hint="eastAsia"/>
        </w:rPr>
        <w:t>的技术，将页面显示和业务逻辑分开。</w:t>
      </w:r>
    </w:p>
    <w:p w14:paraId="13F8CF0D" w14:textId="77777777" w:rsidR="00FF46B1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JSP Model2</w:t>
      </w:r>
      <w:r>
        <w:rPr>
          <w:rFonts w:ascii="Times New Roman" w:hAnsi="Times New Roman" w:hint="eastAsia"/>
        </w:rPr>
        <w:t>模型就是</w:t>
      </w:r>
      <w:r>
        <w:rPr>
          <w:rFonts w:ascii="Times New Roman" w:hAnsi="Times New Roman"/>
        </w:rPr>
        <w:t>MVC</w:t>
      </w:r>
      <w:r>
        <w:rPr>
          <w:rFonts w:ascii="Times New Roman" w:hAnsi="Times New Roman" w:hint="eastAsia"/>
        </w:rPr>
        <w:t>设计模式，其中控制器的角色是由</w:t>
      </w:r>
      <w:r>
        <w:rPr>
          <w:rFonts w:ascii="Times New Roman" w:hAnsi="Times New Roman"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实现，视图的角色是由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页面实现，模型的角色是由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 w:hint="eastAsia"/>
        </w:rPr>
        <w:t>实现。</w:t>
      </w:r>
    </w:p>
    <w:p w14:paraId="4B2BF11A" w14:textId="77777777" w:rsidR="00FF46B1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MVC</w:t>
      </w:r>
      <w:r>
        <w:rPr>
          <w:rFonts w:hint="eastAsia"/>
        </w:rPr>
        <w:t>设计模式将软件程序分为三个核心模块：模型（</w:t>
      </w:r>
      <w:r>
        <w:rPr>
          <w:rFonts w:hint="eastAsia"/>
        </w:rPr>
        <w:t>Model</w:t>
      </w:r>
      <w:r>
        <w:rPr>
          <w:rFonts w:hint="eastAsia"/>
        </w:rPr>
        <w:t>）、视图（</w:t>
      </w:r>
      <w:r>
        <w:rPr>
          <w:rFonts w:hint="eastAsia"/>
        </w:rPr>
        <w:t>View</w:t>
      </w:r>
      <w:r>
        <w:rPr>
          <w:rFonts w:hint="eastAsia"/>
        </w:rPr>
        <w:t>）和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14:paraId="6FCD41F1" w14:textId="77777777" w:rsidR="00FF46B1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 xml:space="preserve">              </w:t>
      </w:r>
      <w:r>
        <w:rPr>
          <w:rFonts w:ascii="Times New Roman" w:hAnsi="Times New Roman" w:hint="eastAsia"/>
        </w:rPr>
        <w:t>是负责应用程序中处理用户交互的部分。</w:t>
      </w:r>
    </w:p>
    <w:p w14:paraId="3067B00A" w14:textId="77777777" w:rsidR="00FF46B1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 w14:paraId="14D94248" w14:textId="191B7A82" w:rsidR="00FF46B1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JSP Model1</w:t>
      </w:r>
      <w:r>
        <w:rPr>
          <w:rFonts w:ascii="Times New Roman" w:hAnsi="Times New Roman" w:hint="eastAsia"/>
        </w:rPr>
        <w:t>架构模型采用</w:t>
      </w:r>
      <w:r>
        <w:rPr>
          <w:rFonts w:ascii="Times New Roman" w:hAnsi="Times New Roman" w:hint="eastAsia"/>
        </w:rPr>
        <w:t>JSP+Servlet+JavaBean</w:t>
      </w:r>
      <w:r>
        <w:rPr>
          <w:rFonts w:ascii="Times New Roman" w:hAnsi="Times New Roman" w:hint="eastAsia"/>
        </w:rPr>
        <w:t>的技术，实际上它就是</w:t>
      </w: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设计模式。（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0" w:author="子为 苏" w:date="2024-06-18T17:28:00Z" w16du:dateUtc="2024-06-18T09:28:00Z">
        <w:r w:rsidR="004D3EE5">
          <w:rPr>
            <w:rFonts w:ascii="Times New Roman" w:hAnsi="Times New Roman" w:hint="eastAsia"/>
          </w:rPr>
          <w:t>F</w:t>
        </w:r>
      </w:ins>
    </w:p>
    <w:p w14:paraId="6DD0850B" w14:textId="303291F3" w:rsidR="00FF46B1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JavaBean</w:t>
      </w:r>
      <w:r>
        <w:rPr>
          <w:rFonts w:ascii="Times New Roman" w:hAnsi="Times New Roman"/>
        </w:rPr>
        <w:t>需要有一个</w:t>
      </w:r>
      <w:r>
        <w:rPr>
          <w:rFonts w:ascii="Times New Roman" w:hAnsi="Times New Roman" w:hint="eastAsia"/>
        </w:rPr>
        <w:t>默认</w:t>
      </w:r>
      <w:r>
        <w:rPr>
          <w:rFonts w:ascii="Times New Roman" w:hAnsi="Times New Roman"/>
        </w:rPr>
        <w:t>的无参构造方法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1" w:author="子为 苏" w:date="2024-06-18T17:29:00Z" w16du:dateUtc="2024-06-18T09:29:00Z">
        <w:r w:rsidR="004D3EE5">
          <w:rPr>
            <w:rFonts w:ascii="Times New Roman" w:hAnsi="Times New Roman" w:hint="eastAsia"/>
          </w:rPr>
          <w:t>T</w:t>
        </w:r>
      </w:ins>
    </w:p>
    <w:p w14:paraId="738CDC5F" w14:textId="65253A68" w:rsidR="00FF46B1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JSP Model2</w:t>
      </w:r>
      <w:r>
        <w:rPr>
          <w:rFonts w:ascii="Times New Roman" w:hAnsi="Times New Roman" w:hint="eastAsia"/>
        </w:rPr>
        <w:t>模型中，控制器的角色是由</w:t>
      </w:r>
      <w:r>
        <w:rPr>
          <w:rFonts w:ascii="Times New Roman" w:hAnsi="Times New Roman" w:hint="eastAsia"/>
        </w:rPr>
        <w:t>Servlet</w:t>
      </w:r>
      <w:r>
        <w:rPr>
          <w:rFonts w:ascii="Times New Roman" w:hAnsi="Times New Roman" w:hint="eastAsia"/>
        </w:rPr>
        <w:t>实现，视图的角色是由</w:t>
      </w:r>
      <w:r>
        <w:rPr>
          <w:rFonts w:ascii="Times New Roman" w:hAnsi="Times New Roman" w:hint="eastAsia"/>
        </w:rPr>
        <w:t>JSP</w:t>
      </w:r>
      <w:r>
        <w:rPr>
          <w:rFonts w:ascii="Times New Roman" w:hAnsi="Times New Roman" w:hint="eastAsia"/>
        </w:rPr>
        <w:t>页面实现。（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2" w:author="子为 苏" w:date="2024-06-18T17:29:00Z" w16du:dateUtc="2024-06-18T09:29:00Z">
        <w:r w:rsidR="004D3EE5">
          <w:rPr>
            <w:rFonts w:ascii="Times New Roman" w:hAnsi="Times New Roman" w:hint="eastAsia"/>
          </w:rPr>
          <w:t>T</w:t>
        </w:r>
      </w:ins>
    </w:p>
    <w:p w14:paraId="7DEF1F92" w14:textId="40930A2B" w:rsidR="00FF46B1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 w:hint="eastAsia"/>
        </w:rPr>
        <w:t>中的属性必须私有化。（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3" w:author="子为 苏" w:date="2024-06-18T17:29:00Z" w16du:dateUtc="2024-06-18T09:29:00Z">
        <w:r w:rsidR="004D3EE5">
          <w:rPr>
            <w:rFonts w:ascii="Times New Roman" w:hAnsi="Times New Roman" w:hint="eastAsia"/>
          </w:rPr>
          <w:t>T</w:t>
        </w:r>
      </w:ins>
    </w:p>
    <w:p w14:paraId="599B1601" w14:textId="5764CD2F" w:rsidR="00FF46B1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控制器负责管理应用程序的业务数据、定义访问控制以及修改这些数据的业务规则。（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4" w:author="子为 苏" w:date="2024-06-18T17:29:00Z" w16du:dateUtc="2024-06-18T09:29:00Z">
        <w:r w:rsidR="004D3EE5">
          <w:rPr>
            <w:rFonts w:ascii="Times New Roman" w:hAnsi="Times New Roman" w:hint="eastAsia"/>
          </w:rPr>
          <w:t>F</w:t>
        </w:r>
      </w:ins>
    </w:p>
    <w:p w14:paraId="2DA808D8" w14:textId="77777777" w:rsidR="00FF46B1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 w14:paraId="22681033" w14:textId="35419E4D" w:rsidR="00FF46B1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1.JSP Model2</w:t>
      </w:r>
      <w:r>
        <w:rPr>
          <w:rFonts w:ascii="Times New Roman" w:hAnsi="Times New Roman" w:hint="eastAsia"/>
        </w:rPr>
        <w:t>开发的系统中，实现视图的是（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5" w:author="子为 苏" w:date="2024-06-18T17:30:00Z" w16du:dateUtc="2024-06-18T09:30:00Z">
        <w:r w:rsidR="004D3EE5">
          <w:rPr>
            <w:rFonts w:ascii="Times New Roman" w:hAnsi="Times New Roman" w:hint="eastAsia"/>
          </w:rPr>
          <w:t>A</w:t>
        </w:r>
      </w:ins>
    </w:p>
    <w:p w14:paraId="0D42442E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JSP</w:t>
      </w:r>
    </w:p>
    <w:p w14:paraId="423E4F69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HTML</w:t>
      </w:r>
    </w:p>
    <w:p w14:paraId="6B79398C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JavaBean</w:t>
      </w:r>
    </w:p>
    <w:p w14:paraId="24A197DD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Servlet</w:t>
      </w:r>
    </w:p>
    <w:p w14:paraId="664BB141" w14:textId="530E6D52" w:rsidR="00FF46B1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模式中用于负责与用户交互并展示模型中数据的模块是（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6" w:author="子为 苏" w:date="2024-06-18T17:32:00Z" w16du:dateUtc="2024-06-18T09:32:00Z">
        <w:r w:rsidR="004D3EE5">
          <w:rPr>
            <w:rFonts w:ascii="Times New Roman" w:hAnsi="Times New Roman" w:hint="eastAsia"/>
          </w:rPr>
          <w:t>C</w:t>
        </w:r>
      </w:ins>
    </w:p>
    <w:p w14:paraId="00DBFEC2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．模型</w:t>
      </w:r>
      <w:r>
        <w:rPr>
          <w:rFonts w:ascii="Times New Roman" w:hAnsi="Times New Roman" w:hint="eastAsia"/>
        </w:rPr>
        <w:t>(Model)</w:t>
      </w:r>
    </w:p>
    <w:p w14:paraId="12C8FA6C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．表示层</w:t>
      </w:r>
      <w:r>
        <w:rPr>
          <w:rFonts w:ascii="Times New Roman" w:hAnsi="Times New Roman" w:hint="eastAsia"/>
        </w:rPr>
        <w:t>(View)</w:t>
      </w:r>
    </w:p>
    <w:p w14:paraId="433BBF93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．视图</w:t>
      </w:r>
      <w:r>
        <w:rPr>
          <w:rFonts w:ascii="Times New Roman" w:hAnsi="Times New Roman" w:hint="eastAsia"/>
        </w:rPr>
        <w:t>(View)</w:t>
      </w:r>
    </w:p>
    <w:p w14:paraId="66315489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．控制器</w:t>
      </w:r>
      <w:r>
        <w:rPr>
          <w:rFonts w:ascii="Times New Roman" w:hAnsi="Times New Roman" w:hint="eastAsia"/>
        </w:rPr>
        <w:t>(Controller)</w:t>
      </w:r>
    </w:p>
    <w:p w14:paraId="0D85041C" w14:textId="77777777" w:rsidR="00FF46B1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阅读下面的类：</w:t>
      </w:r>
    </w:p>
    <w:p w14:paraId="42FB4EB5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public class Book {</w:t>
      </w:r>
    </w:p>
    <w:p w14:paraId="3E0759DC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 private double price;</w:t>
      </w:r>
    </w:p>
    <w:p w14:paraId="3B0F1A2C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 public double getPrice() {</w:t>
      </w:r>
    </w:p>
    <w:p w14:paraId="4D6BEE3D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  return price;</w:t>
      </w:r>
    </w:p>
    <w:p w14:paraId="409F7559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}</w:t>
      </w:r>
    </w:p>
    <w:p w14:paraId="4065B358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public void setPrice(double price) {</w:t>
      </w:r>
    </w:p>
    <w:p w14:paraId="189E12E9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  this.price = price;</w:t>
      </w:r>
    </w:p>
    <w:p w14:paraId="03482341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  }</w:t>
      </w:r>
    </w:p>
    <w:p w14:paraId="017D2758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95B0D53" w14:textId="76E01E3D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针对以上类，下列说法正确的是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7" w:author="子为 苏" w:date="2024-06-18T17:31:00Z" w16du:dateUtc="2024-06-18T09:31:00Z">
        <w:r w:rsidR="004D3EE5">
          <w:rPr>
            <w:rFonts w:ascii="Times New Roman" w:hAnsi="Times New Roman" w:hint="eastAsia"/>
          </w:rPr>
          <w:t>A</w:t>
        </w:r>
      </w:ins>
    </w:p>
    <w:p w14:paraId="751AF605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符合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/>
        </w:rPr>
        <w:t>规范</w:t>
      </w:r>
    </w:p>
    <w:p w14:paraId="265D18DA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不符合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/>
        </w:rPr>
        <w:t>规范</w:t>
      </w:r>
    </w:p>
    <w:p w14:paraId="5C8F208F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没有构造方法，所以不符合</w:t>
      </w:r>
      <w:r>
        <w:rPr>
          <w:rFonts w:ascii="Times New Roman" w:hAnsi="Times New Roman" w:hint="eastAsia"/>
        </w:rPr>
        <w:t>JavaBean</w:t>
      </w:r>
      <w:r>
        <w:rPr>
          <w:rFonts w:ascii="Times New Roman" w:hAnsi="Times New Roman"/>
        </w:rPr>
        <w:t>规范</w:t>
      </w:r>
    </w:p>
    <w:p w14:paraId="79E10515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以上说法都不对</w:t>
      </w:r>
    </w:p>
    <w:p w14:paraId="488CEF7D" w14:textId="621BEEB6" w:rsidR="00FF46B1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下面关于</w:t>
      </w: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设计模式的特点描述中，错误的是（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8" w:author="子为 苏" w:date="2024-06-18T17:31:00Z" w16du:dateUtc="2024-06-18T09:31:00Z">
        <w:r w:rsidR="004D3EE5">
          <w:rPr>
            <w:rFonts w:ascii="Times New Roman" w:hAnsi="Times New Roman" w:hint="eastAsia"/>
          </w:rPr>
          <w:t>B</w:t>
        </w:r>
      </w:ins>
    </w:p>
    <w:p w14:paraId="61CC67CC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．有利于开发中的分工</w:t>
      </w:r>
    </w:p>
    <w:p w14:paraId="79B6F1B2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．使程序结构的耦合性增强</w:t>
      </w:r>
    </w:p>
    <w:p w14:paraId="7A632BC7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．有利于组件的重用</w:t>
      </w:r>
    </w:p>
    <w:p w14:paraId="499363B5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MVC</w:t>
      </w:r>
      <w:r>
        <w:rPr>
          <w:rFonts w:ascii="Times New Roman" w:hAnsi="Times New Roman" w:hint="eastAsia"/>
        </w:rPr>
        <w:t>设计模式是当前主流的设计模式之一</w:t>
      </w:r>
    </w:p>
    <w:p w14:paraId="3664FEAE" w14:textId="01BA489B" w:rsidR="00FF46B1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JSP Model2</w:t>
      </w:r>
      <w:r>
        <w:rPr>
          <w:rFonts w:ascii="Times New Roman" w:hAnsi="Times New Roman" w:hint="eastAsia"/>
        </w:rPr>
        <w:t>模型中，接收浏览器请求的是（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9" w:author="子为 苏" w:date="2024-06-18T17:31:00Z" w16du:dateUtc="2024-06-18T09:31:00Z">
        <w:r w:rsidR="004D3EE5">
          <w:rPr>
            <w:rFonts w:ascii="Times New Roman" w:hAnsi="Times New Roman" w:hint="eastAsia"/>
          </w:rPr>
          <w:t>C</w:t>
        </w:r>
      </w:ins>
    </w:p>
    <w:p w14:paraId="5B8B3093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JSP</w:t>
      </w:r>
    </w:p>
    <w:p w14:paraId="05D36FAB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JS</w:t>
      </w:r>
    </w:p>
    <w:p w14:paraId="1B6F94B1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Servlet</w:t>
      </w:r>
    </w:p>
    <w:p w14:paraId="22A80C2A" w14:textId="77777777" w:rsidR="00FF46B1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JavaBean</w:t>
      </w:r>
    </w:p>
    <w:p w14:paraId="23E77423" w14:textId="77777777" w:rsidR="00FF46B1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 w14:paraId="015F2422" w14:textId="77777777" w:rsidR="00FF46B1" w:rsidRDefault="00000000">
      <w:pPr>
        <w:pStyle w:val="aa"/>
        <w:numPr>
          <w:ilvl w:val="0"/>
          <w:numId w:val="5"/>
        </w:numPr>
        <w:ind w:firstLineChars="0"/>
      </w:pPr>
      <w:r>
        <w:rPr>
          <w:rFonts w:ascii="Times New Roman" w:hAnsi="Times New Roman"/>
        </w:rPr>
        <w:t>简述</w:t>
      </w:r>
      <w:r>
        <w:rPr>
          <w:rFonts w:ascii="Times New Roman" w:hAnsi="Times New Roman"/>
        </w:rPr>
        <w:t>Javabean</w:t>
      </w:r>
      <w:r>
        <w:rPr>
          <w:rFonts w:ascii="Times New Roman" w:hAnsi="Times New Roman"/>
        </w:rPr>
        <w:t>规范都有哪些</w:t>
      </w:r>
      <w:r>
        <w:rPr>
          <w:rFonts w:ascii="Times New Roman" w:hAnsi="Times New Roman"/>
        </w:rPr>
        <w:t>?</w:t>
      </w:r>
    </w:p>
    <w:p w14:paraId="39F9CF6B" w14:textId="77777777" w:rsidR="00FF46B1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</w:t>
      </w:r>
    </w:p>
    <w:p w14:paraId="3F971603" w14:textId="77777777" w:rsidR="00FF46B1" w:rsidRDefault="00000000">
      <w:pPr>
        <w:pStyle w:val="Java"/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编写一个</w:t>
      </w:r>
      <w:r>
        <w:rPr>
          <w:rFonts w:hint="eastAsia"/>
          <w:color w:val="000000" w:themeColor="text1"/>
        </w:rPr>
        <w:t>JavaBean</w:t>
      </w:r>
      <w:r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Student</w:t>
      </w:r>
      <w:r>
        <w:rPr>
          <w:rFonts w:hint="eastAsia"/>
          <w:color w:val="000000" w:themeColor="text1"/>
        </w:rPr>
        <w:t>类，在</w:t>
      </w:r>
      <w:r>
        <w:rPr>
          <w:rFonts w:hint="eastAsia"/>
        </w:rPr>
        <w:t>stu</w:t>
      </w:r>
      <w:r>
        <w:t>Info</w:t>
      </w:r>
      <w:r>
        <w:rPr>
          <w:rFonts w:hint="eastAsia"/>
        </w:rPr>
        <w:t>.</w:t>
      </w:r>
      <w:r>
        <w:t>jsp</w:t>
      </w:r>
      <w:r>
        <w:t>页面中获取</w:t>
      </w:r>
      <w:r>
        <w:rPr>
          <w:rFonts w:hint="eastAsia"/>
        </w:rPr>
        <w:t>Java</w:t>
      </w:r>
      <w:r>
        <w:t>Bean</w:t>
      </w:r>
      <w:r>
        <w:t>中的属性信息并显示</w:t>
      </w:r>
      <w:r>
        <w:rPr>
          <w:rFonts w:hint="eastAsia"/>
        </w:rPr>
        <w:t>。要求使用</w:t>
      </w:r>
      <w:r>
        <w:rPr>
          <w:rFonts w:hint="eastAsia"/>
        </w:rPr>
        <w:t>&lt;</w:t>
      </w:r>
      <w:r>
        <w:t>jsp:</w:t>
      </w:r>
      <w:r>
        <w:rPr>
          <w:rFonts w:hint="eastAsia"/>
        </w:rPr>
        <w:t>get</w:t>
      </w:r>
      <w:r>
        <w:t>Property&gt;</w:t>
      </w:r>
      <w:r>
        <w:t>标签获取</w:t>
      </w:r>
      <w:r>
        <w:rPr>
          <w:rFonts w:hint="eastAsia"/>
        </w:rPr>
        <w:t>Java</w:t>
      </w:r>
      <w:r>
        <w:t>Bean</w:t>
      </w:r>
      <w:r>
        <w:t>中的属性信息</w:t>
      </w:r>
      <w:r>
        <w:rPr>
          <w:rFonts w:hint="eastAsia"/>
        </w:rPr>
        <w:t>。</w:t>
      </w:r>
    </w:p>
    <w:p w14:paraId="223443BD" w14:textId="77777777" w:rsidR="00FF46B1" w:rsidRDefault="00FF46B1">
      <w:pPr>
        <w:pStyle w:val="Java"/>
        <w:ind w:firstLineChars="0" w:firstLine="0"/>
        <w:rPr>
          <w:color w:val="000000" w:themeColor="text1"/>
        </w:rPr>
      </w:pPr>
    </w:p>
    <w:p w14:paraId="4A176A8C" w14:textId="77777777" w:rsidR="00FF46B1" w:rsidRDefault="00000000">
      <w:pPr>
        <w:pStyle w:val="Java"/>
      </w:pPr>
      <w:r>
        <w:rPr>
          <w:color w:val="000000" w:themeColor="text1"/>
        </w:rPr>
        <w:t>2. User</w:t>
      </w:r>
      <w:r>
        <w:rPr>
          <w:rFonts w:hint="eastAsia"/>
          <w:color w:val="000000" w:themeColor="text1"/>
        </w:rPr>
        <w:t>类为一个标准的</w:t>
      </w:r>
      <w:r>
        <w:rPr>
          <w:rFonts w:hint="eastAsia"/>
          <w:color w:val="000000" w:themeColor="text1"/>
        </w:rPr>
        <w:t>JavaBean</w:t>
      </w:r>
      <w:r>
        <w:rPr>
          <w:rFonts w:hint="eastAsia"/>
          <w:color w:val="000000" w:themeColor="text1"/>
        </w:rPr>
        <w:t>类，请设计一个程序，</w:t>
      </w:r>
      <w:r>
        <w:t>实现</w:t>
      </w:r>
      <w:r>
        <w:rPr>
          <w:rFonts w:hint="eastAsia"/>
        </w:rPr>
        <w:t>用户</w:t>
      </w:r>
      <w:r>
        <w:t>信息录入功能</w:t>
      </w:r>
      <w:r>
        <w:rPr>
          <w:rFonts w:hint="eastAsia"/>
        </w:rPr>
        <w:t>。要求如下。</w:t>
      </w:r>
    </w:p>
    <w:p w14:paraId="7F5F623C" w14:textId="77777777" w:rsidR="00FF46B1" w:rsidRDefault="00000000">
      <w:pPr>
        <w:pStyle w:val="Java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）直接生成</w:t>
      </w:r>
      <w:r>
        <w:t>User</w:t>
      </w:r>
      <w:r>
        <w:rPr>
          <w:rFonts w:hint="eastAsia"/>
        </w:rPr>
        <w:t>对象。</w:t>
      </w:r>
    </w:p>
    <w:p w14:paraId="09488EC9" w14:textId="77777777" w:rsidR="00FF46B1" w:rsidRDefault="00000000">
      <w:pPr>
        <w:pStyle w:val="Java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）使用</w:t>
      </w:r>
      <w:r>
        <w:rPr>
          <w:rFonts w:hint="eastAsia"/>
        </w:rPr>
        <w:t>&lt;</w:t>
      </w:r>
      <w:r>
        <w:t>jsp:</w:t>
      </w:r>
      <w:r>
        <w:rPr>
          <w:rFonts w:hint="eastAsia"/>
        </w:rPr>
        <w:t>s</w:t>
      </w:r>
      <w:r>
        <w:t>etProperty&gt;</w:t>
      </w:r>
      <w:r>
        <w:t>接收参数</w:t>
      </w:r>
      <w:r>
        <w:rPr>
          <w:rFonts w:hint="eastAsia"/>
        </w:rPr>
        <w:t>。</w:t>
      </w:r>
    </w:p>
    <w:p w14:paraId="3F9A7994" w14:textId="77777777" w:rsidR="00FF46B1" w:rsidRDefault="00000000">
      <w:pPr>
        <w:pStyle w:val="Java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）使用</w:t>
      </w:r>
      <w:r>
        <w:rPr>
          <w:rFonts w:hint="eastAsia"/>
        </w:rPr>
        <w:t>&lt;</w:t>
      </w:r>
      <w:r>
        <w:t>jsp:</w:t>
      </w:r>
      <w:r>
        <w:rPr>
          <w:rFonts w:hint="eastAsia"/>
        </w:rPr>
        <w:t>g</w:t>
      </w:r>
      <w:r>
        <w:t>etProperty&gt;</w:t>
      </w:r>
      <w:r>
        <w:rPr>
          <w:rFonts w:hint="eastAsia"/>
        </w:rPr>
        <w:t>Java</w:t>
      </w:r>
      <w:r>
        <w:t>Bean</w:t>
      </w:r>
      <w:r>
        <w:t>对象</w:t>
      </w:r>
      <w:r>
        <w:rPr>
          <w:rFonts w:hint="eastAsia"/>
        </w:rPr>
        <w:t>的属性。</w:t>
      </w:r>
    </w:p>
    <w:p w14:paraId="24370453" w14:textId="77777777" w:rsidR="00FF46B1" w:rsidRDefault="00FF46B1">
      <w:pPr>
        <w:pStyle w:val="Java"/>
        <w:jc w:val="center"/>
      </w:pPr>
    </w:p>
    <w:sectPr w:rsidR="00FF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multilevel"/>
    <w:tmpl w:val="466A0F1D"/>
    <w:lvl w:ilvl="0">
      <w:start w:val="1"/>
      <w:numFmt w:val="decimal"/>
      <w:pStyle w:val="n-n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8B2114"/>
    <w:multiLevelType w:val="multilevel"/>
    <w:tmpl w:val="728B21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AB6736"/>
    <w:multiLevelType w:val="multilevel"/>
    <w:tmpl w:val="72AB6736"/>
    <w:lvl w:ilvl="0">
      <w:start w:val="1"/>
      <w:numFmt w:val="decimal"/>
      <w:pStyle w:val="a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224346"/>
    <w:multiLevelType w:val="multilevel"/>
    <w:tmpl w:val="7D2243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8134124">
    <w:abstractNumId w:val="3"/>
  </w:num>
  <w:num w:numId="2" w16cid:durableId="1952277524">
    <w:abstractNumId w:val="0"/>
  </w:num>
  <w:num w:numId="3" w16cid:durableId="231015080">
    <w:abstractNumId w:val="4"/>
  </w:num>
  <w:num w:numId="4" w16cid:durableId="1362172699">
    <w:abstractNumId w:val="2"/>
  </w:num>
  <w:num w:numId="5" w16cid:durableId="13104038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为 苏">
    <w15:presenceInfo w15:providerId="Windows Live" w15:userId="4cc91ba83e1f96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26644"/>
    <w:rsid w:val="000310EA"/>
    <w:rsid w:val="000531D4"/>
    <w:rsid w:val="000636FB"/>
    <w:rsid w:val="000672E2"/>
    <w:rsid w:val="0009691E"/>
    <w:rsid w:val="000A2E34"/>
    <w:rsid w:val="000B352F"/>
    <w:rsid w:val="000B7804"/>
    <w:rsid w:val="000C057F"/>
    <w:rsid w:val="000C116B"/>
    <w:rsid w:val="000D7CEE"/>
    <w:rsid w:val="00106AF0"/>
    <w:rsid w:val="00122705"/>
    <w:rsid w:val="00175BB3"/>
    <w:rsid w:val="001B0669"/>
    <w:rsid w:val="001B5169"/>
    <w:rsid w:val="001B738B"/>
    <w:rsid w:val="002050FF"/>
    <w:rsid w:val="00210387"/>
    <w:rsid w:val="00213034"/>
    <w:rsid w:val="002404C3"/>
    <w:rsid w:val="002472E4"/>
    <w:rsid w:val="00254024"/>
    <w:rsid w:val="00257B60"/>
    <w:rsid w:val="00270062"/>
    <w:rsid w:val="0028363E"/>
    <w:rsid w:val="002C5FA1"/>
    <w:rsid w:val="002E1363"/>
    <w:rsid w:val="00302D5A"/>
    <w:rsid w:val="00351DC6"/>
    <w:rsid w:val="00354B23"/>
    <w:rsid w:val="00355EE5"/>
    <w:rsid w:val="0035671E"/>
    <w:rsid w:val="00357B91"/>
    <w:rsid w:val="0036502F"/>
    <w:rsid w:val="0036684F"/>
    <w:rsid w:val="00372F0D"/>
    <w:rsid w:val="00373C30"/>
    <w:rsid w:val="003774F7"/>
    <w:rsid w:val="00395238"/>
    <w:rsid w:val="003E55B4"/>
    <w:rsid w:val="003F04DE"/>
    <w:rsid w:val="00430EFC"/>
    <w:rsid w:val="00445CC4"/>
    <w:rsid w:val="00474275"/>
    <w:rsid w:val="004759DD"/>
    <w:rsid w:val="00492ADC"/>
    <w:rsid w:val="0049491F"/>
    <w:rsid w:val="004A5822"/>
    <w:rsid w:val="004D3EE5"/>
    <w:rsid w:val="004F4F22"/>
    <w:rsid w:val="00502235"/>
    <w:rsid w:val="00513E99"/>
    <w:rsid w:val="005159E1"/>
    <w:rsid w:val="0053319C"/>
    <w:rsid w:val="005974D1"/>
    <w:rsid w:val="005D2304"/>
    <w:rsid w:val="005D3FB3"/>
    <w:rsid w:val="005E5D2F"/>
    <w:rsid w:val="00610E42"/>
    <w:rsid w:val="006114B3"/>
    <w:rsid w:val="00680624"/>
    <w:rsid w:val="00690524"/>
    <w:rsid w:val="006B0EC2"/>
    <w:rsid w:val="006B3703"/>
    <w:rsid w:val="006C074F"/>
    <w:rsid w:val="006D00AA"/>
    <w:rsid w:val="00703856"/>
    <w:rsid w:val="0072067A"/>
    <w:rsid w:val="00743311"/>
    <w:rsid w:val="00743802"/>
    <w:rsid w:val="00766718"/>
    <w:rsid w:val="00766800"/>
    <w:rsid w:val="007854B1"/>
    <w:rsid w:val="007B0A6A"/>
    <w:rsid w:val="007C4AAC"/>
    <w:rsid w:val="007D0BD3"/>
    <w:rsid w:val="007D30E6"/>
    <w:rsid w:val="007D4887"/>
    <w:rsid w:val="007E63D3"/>
    <w:rsid w:val="00802449"/>
    <w:rsid w:val="0080589D"/>
    <w:rsid w:val="008150D1"/>
    <w:rsid w:val="0082739C"/>
    <w:rsid w:val="00833341"/>
    <w:rsid w:val="00884431"/>
    <w:rsid w:val="0089204F"/>
    <w:rsid w:val="008A32E7"/>
    <w:rsid w:val="008A5A07"/>
    <w:rsid w:val="008A7CDF"/>
    <w:rsid w:val="008B2431"/>
    <w:rsid w:val="008B5897"/>
    <w:rsid w:val="008C5817"/>
    <w:rsid w:val="00926F27"/>
    <w:rsid w:val="00976F94"/>
    <w:rsid w:val="009855C5"/>
    <w:rsid w:val="009D37DF"/>
    <w:rsid w:val="009E7E61"/>
    <w:rsid w:val="00A206A2"/>
    <w:rsid w:val="00A33E35"/>
    <w:rsid w:val="00A404FE"/>
    <w:rsid w:val="00A470DB"/>
    <w:rsid w:val="00A534B1"/>
    <w:rsid w:val="00A8305D"/>
    <w:rsid w:val="00AD4BB4"/>
    <w:rsid w:val="00AE00B7"/>
    <w:rsid w:val="00B46566"/>
    <w:rsid w:val="00B72F13"/>
    <w:rsid w:val="00B73980"/>
    <w:rsid w:val="00B825EA"/>
    <w:rsid w:val="00B90933"/>
    <w:rsid w:val="00B96324"/>
    <w:rsid w:val="00BE38F8"/>
    <w:rsid w:val="00BE6B22"/>
    <w:rsid w:val="00C060D5"/>
    <w:rsid w:val="00C33059"/>
    <w:rsid w:val="00C4115D"/>
    <w:rsid w:val="00C51047"/>
    <w:rsid w:val="00C74550"/>
    <w:rsid w:val="00C81700"/>
    <w:rsid w:val="00CA453E"/>
    <w:rsid w:val="00CA56D0"/>
    <w:rsid w:val="00CB23A5"/>
    <w:rsid w:val="00CB6F67"/>
    <w:rsid w:val="00D3542E"/>
    <w:rsid w:val="00D74761"/>
    <w:rsid w:val="00D843FF"/>
    <w:rsid w:val="00DA5249"/>
    <w:rsid w:val="00DF29FF"/>
    <w:rsid w:val="00E35D7D"/>
    <w:rsid w:val="00E534CC"/>
    <w:rsid w:val="00E62951"/>
    <w:rsid w:val="00E65FD7"/>
    <w:rsid w:val="00E70423"/>
    <w:rsid w:val="00E90331"/>
    <w:rsid w:val="00EA1044"/>
    <w:rsid w:val="00EF133A"/>
    <w:rsid w:val="00F2692B"/>
    <w:rsid w:val="00F3631D"/>
    <w:rsid w:val="00F63056"/>
    <w:rsid w:val="00F86F54"/>
    <w:rsid w:val="00F93BA5"/>
    <w:rsid w:val="00FB0765"/>
    <w:rsid w:val="00FB47BC"/>
    <w:rsid w:val="00FC64C0"/>
    <w:rsid w:val="00FD0B9A"/>
    <w:rsid w:val="00FF46B1"/>
    <w:rsid w:val="137E4D6A"/>
    <w:rsid w:val="2A750DB0"/>
    <w:rsid w:val="2F9D3647"/>
    <w:rsid w:val="30CE60AC"/>
    <w:rsid w:val="341E2C43"/>
    <w:rsid w:val="388469D8"/>
    <w:rsid w:val="468A712E"/>
    <w:rsid w:val="4CCB3271"/>
    <w:rsid w:val="4F042798"/>
    <w:rsid w:val="51333C90"/>
    <w:rsid w:val="51632242"/>
    <w:rsid w:val="56DF37A6"/>
    <w:rsid w:val="57224796"/>
    <w:rsid w:val="58BE337A"/>
    <w:rsid w:val="5A3962C7"/>
    <w:rsid w:val="70CF27EA"/>
    <w:rsid w:val="7BA746F6"/>
    <w:rsid w:val="7DF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48FDC"/>
  <w15:docId w15:val="{C5D4E580-8053-456A-A682-033ED0F2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qFormat/>
    <w:rPr>
      <w:color w:val="0000FF"/>
      <w:u w:val="single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customStyle="1" w:styleId="Java">
    <w:name w:val="Java 正文"/>
    <w:basedOn w:val="a0"/>
    <w:link w:val="JavaChar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qFormat/>
    <w:rPr>
      <w:rFonts w:ascii="Times New Roman" w:eastAsia="宋体" w:hAnsi="Times New Roman" w:cs="宋体"/>
      <w:kern w:val="0"/>
      <w:szCs w:val="20"/>
    </w:rPr>
  </w:style>
  <w:style w:type="paragraph" w:customStyle="1" w:styleId="a">
    <w:name w:val="例程代码（带行号）"/>
    <w:basedOn w:val="a0"/>
    <w:qFormat/>
    <w:pPr>
      <w:numPr>
        <w:numId w:val="1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n-n">
    <w:name w:val="例程n-n"/>
    <w:basedOn w:val="a0"/>
    <w:qFormat/>
    <w:pPr>
      <w:numPr>
        <w:numId w:val="2"/>
      </w:num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b">
    <w:name w:val="例程代码（无行号）"/>
    <w:basedOn w:val="a0"/>
    <w:qFormat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styleId="ac">
    <w:name w:val="Revision"/>
    <w:hidden/>
    <w:uiPriority w:val="99"/>
    <w:unhideWhenUsed/>
    <w:rsid w:val="004D3EE5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1099</Characters>
  <Application>Microsoft Office Word</Application>
  <DocSecurity>0</DocSecurity>
  <Lines>9</Lines>
  <Paragraphs>2</Paragraphs>
  <ScaleCrop>false</ScaleCrop>
  <Company>itcast.cn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子为 苏</cp:lastModifiedBy>
  <cp:revision>697</cp:revision>
  <dcterms:created xsi:type="dcterms:W3CDTF">2020-09-21T01:38:00Z</dcterms:created>
  <dcterms:modified xsi:type="dcterms:W3CDTF">2024-06-18T09:32:00Z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