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8EC22" w14:textId="77777777" w:rsidR="00434A7F" w:rsidRDefault="00000000">
      <w:pPr>
        <w:pStyle w:val="1"/>
        <w:jc w:val="center"/>
      </w:pPr>
      <w:r>
        <w:t>第</w:t>
      </w:r>
      <w:r>
        <w:t>10</w:t>
      </w:r>
      <w:r>
        <w:t>章</w:t>
      </w:r>
    </w:p>
    <w:p w14:paraId="40879DB5" w14:textId="77777777" w:rsidR="00434A7F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 w14:paraId="2DB9FBED" w14:textId="77777777" w:rsidR="00434A7F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接口表示</w:t>
      </w:r>
      <w:r>
        <w:rPr>
          <w:rFonts w:hint="eastAsia"/>
        </w:rPr>
        <w:t>Java</w:t>
      </w:r>
      <w:r>
        <w:rPr>
          <w:rFonts w:hint="eastAsia"/>
        </w:rPr>
        <w:t>程序和数据库的连接，只有获得该连接对象后才能访问数据库，并操作数据表</w:t>
      </w:r>
      <w:r>
        <w:rPr>
          <w:rFonts w:ascii="Times New Roman" w:hAnsi="Times New Roman"/>
        </w:rPr>
        <w:t>。</w:t>
      </w:r>
    </w:p>
    <w:p w14:paraId="53027E66" w14:textId="77777777" w:rsidR="00434A7F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ResultSet</w:t>
      </w:r>
      <w:r>
        <w:rPr>
          <w:rFonts w:ascii="Times New Roman" w:hAnsi="Times New Roman"/>
        </w:rPr>
        <w:t>接口中，能将游标移动到此</w:t>
      </w:r>
      <w:r>
        <w:rPr>
          <w:rFonts w:ascii="Times New Roman" w:hAnsi="Times New Roman"/>
        </w:rPr>
        <w:t xml:space="preserve"> ResultSet </w:t>
      </w:r>
      <w:r>
        <w:rPr>
          <w:rFonts w:ascii="Times New Roman" w:hAnsi="Times New Roman"/>
        </w:rPr>
        <w:t>对象的最后一行的方法是</w:t>
      </w:r>
      <w:r>
        <w:rPr>
          <w:rFonts w:ascii="Times New Roman" w:hAnsi="Times New Roman" w:hint="eastAsia"/>
          <w:u w:val="single"/>
        </w:rPr>
        <w:t xml:space="preserve">       </w:t>
      </w:r>
      <w:r>
        <w:rPr>
          <w:rFonts w:ascii="Times New Roman" w:hAnsi="Times New Roman"/>
        </w:rPr>
        <w:t>。</w:t>
      </w:r>
    </w:p>
    <w:p w14:paraId="21B7FDF3" w14:textId="77777777" w:rsidR="00434A7F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PreparedStatement</w:t>
      </w:r>
      <w:r>
        <w:rPr>
          <w:rFonts w:ascii="Times New Roman" w:hAnsi="Times New Roman"/>
        </w:rPr>
        <w:t>是</w:t>
      </w:r>
      <w:r>
        <w:rPr>
          <w:rFonts w:ascii="Times New Roman" w:hAnsi="Times New Roman"/>
        </w:rPr>
        <w:t>Statement</w:t>
      </w:r>
      <w:r>
        <w:rPr>
          <w:rFonts w:ascii="Times New Roman" w:hAnsi="Times New Roman"/>
        </w:rPr>
        <w:t>的子接口，用于执行</w:t>
      </w:r>
      <w:r>
        <w:rPr>
          <w:rFonts w:ascii="Times New Roman" w:hAnsi="Times New Roman" w:hint="eastAsia"/>
          <w:u w:val="single"/>
        </w:rPr>
        <w:t xml:space="preserve">         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语句。</w:t>
      </w:r>
    </w:p>
    <w:p w14:paraId="2A962686" w14:textId="77777777" w:rsidR="00434A7F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Statement</w:t>
      </w:r>
      <w:r>
        <w:rPr>
          <w:rFonts w:ascii="Times New Roman" w:hAnsi="Times New Roman"/>
        </w:rPr>
        <w:t>接口的</w:t>
      </w:r>
      <w:r>
        <w:rPr>
          <w:rFonts w:ascii="Times New Roman" w:hAnsi="Times New Roman"/>
        </w:rPr>
        <w:t>executeUpdate(String sql)</w:t>
      </w:r>
      <w:r>
        <w:rPr>
          <w:rFonts w:ascii="Times New Roman" w:hAnsi="Times New Roman"/>
        </w:rPr>
        <w:t>方法用于执行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中的</w:t>
      </w:r>
      <w:r>
        <w:rPr>
          <w:rFonts w:ascii="Times New Roman" w:hAnsi="Times New Roman"/>
        </w:rPr>
        <w:t>insert</w:t>
      </w:r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  <w:u w:val="single"/>
        </w:rPr>
        <w:t xml:space="preserve">        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delete</w:t>
      </w:r>
      <w:r>
        <w:rPr>
          <w:rFonts w:ascii="Times New Roman" w:hAnsi="Times New Roman"/>
        </w:rPr>
        <w:t>语句。</w:t>
      </w:r>
    </w:p>
    <w:p w14:paraId="5D50B4F3" w14:textId="77777777" w:rsidR="00434A7F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JDBC</w:t>
      </w:r>
      <w:r>
        <w:rPr>
          <w:rFonts w:ascii="Times New Roman" w:hAnsi="Times New Roman"/>
        </w:rPr>
        <w:t>常用</w:t>
      </w:r>
      <w:r>
        <w:rPr>
          <w:rFonts w:ascii="Times New Roman" w:hAnsi="Times New Roman"/>
        </w:rPr>
        <w:t xml:space="preserve">API </w:t>
      </w:r>
      <w:r>
        <w:rPr>
          <w:rFonts w:ascii="Times New Roman" w:hAnsi="Times New Roman"/>
        </w:rPr>
        <w:t>中，</w:t>
      </w:r>
      <w:r>
        <w:rPr>
          <w:rFonts w:ascii="Times New Roman" w:hAnsi="Times New Roman" w:hint="eastAsia"/>
          <w:u w:val="single"/>
        </w:rPr>
        <w:t xml:space="preserve">            </w:t>
      </w:r>
      <w:r>
        <w:rPr>
          <w:rFonts w:ascii="Times New Roman" w:hAnsi="Times New Roman"/>
        </w:rPr>
        <w:t>类用于加载</w:t>
      </w:r>
      <w:r>
        <w:rPr>
          <w:rFonts w:ascii="Times New Roman" w:hAnsi="Times New Roman"/>
        </w:rPr>
        <w:t>JDBC</w:t>
      </w:r>
      <w:r>
        <w:rPr>
          <w:rFonts w:ascii="Times New Roman" w:hAnsi="Times New Roman"/>
        </w:rPr>
        <w:t>驱动并且创建与数据库的连接。</w:t>
      </w:r>
    </w:p>
    <w:p w14:paraId="7C3AB90C" w14:textId="77777777" w:rsidR="00434A7F" w:rsidRDefault="00434A7F">
      <w:pPr>
        <w:pStyle w:val="a9"/>
        <w:ind w:left="420" w:firstLineChars="0" w:firstLine="0"/>
        <w:rPr>
          <w:rFonts w:ascii="Times New Roman" w:hAnsi="Times New Roman"/>
        </w:rPr>
      </w:pPr>
    </w:p>
    <w:p w14:paraId="73D9FB57" w14:textId="77777777" w:rsidR="00434A7F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 w14:paraId="0C8C2DB9" w14:textId="240623C6" w:rsidR="00434A7F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对于相同的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语句，</w:t>
      </w:r>
      <w:r>
        <w:rPr>
          <w:rFonts w:ascii="Times New Roman" w:hAnsi="Times New Roman"/>
        </w:rPr>
        <w:t>Statement</w:t>
      </w:r>
      <w:r>
        <w:rPr>
          <w:rFonts w:ascii="Times New Roman" w:hAnsi="Times New Roman"/>
        </w:rPr>
        <w:t>对象只会对其编译执行一次。（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  <w:ins w:id="0" w:author="子为 苏" w:date="2024-06-18T18:17:00Z" w16du:dateUtc="2024-06-18T10:17:00Z">
        <w:r w:rsidR="004743AE">
          <w:rPr>
            <w:rFonts w:ascii="Times New Roman" w:hAnsi="Times New Roman" w:hint="eastAsia"/>
          </w:rPr>
          <w:t>F</w:t>
        </w:r>
      </w:ins>
    </w:p>
    <w:p w14:paraId="78C2C215" w14:textId="781B5D29" w:rsidR="00434A7F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DriverManager.registerDriver</w:t>
      </w:r>
      <w:r>
        <w:rPr>
          <w:rFonts w:ascii="Times New Roman" w:hAnsi="Times New Roman"/>
        </w:rPr>
        <w:t>进行驱动注册时，数据库驱动会被注册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次。（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  <w:ins w:id="1" w:author="子为 苏" w:date="2024-06-18T18:17:00Z" w16du:dateUtc="2024-06-18T10:17:00Z">
        <w:r w:rsidR="004743AE">
          <w:rPr>
            <w:rFonts w:ascii="Times New Roman" w:hAnsi="Times New Roman" w:hint="eastAsia"/>
          </w:rPr>
          <w:t>?</w:t>
        </w:r>
      </w:ins>
    </w:p>
    <w:p w14:paraId="629CA274" w14:textId="22EC40C4" w:rsidR="00434A7F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ResultSet</w:t>
      </w:r>
      <w:r>
        <w:rPr>
          <w:rFonts w:ascii="Times New Roman" w:hAnsi="Times New Roman"/>
        </w:rPr>
        <w:t>接口表示</w:t>
      </w:r>
      <w:r>
        <w:rPr>
          <w:rFonts w:ascii="Times New Roman" w:hAnsi="Times New Roman"/>
        </w:rPr>
        <w:t>select</w:t>
      </w:r>
      <w:r>
        <w:rPr>
          <w:rFonts w:ascii="Times New Roman" w:hAnsi="Times New Roman"/>
        </w:rPr>
        <w:t>查询语句得到的结果集，该结果集封装在一个逻辑表格中。（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  <w:ins w:id="2" w:author="子为 苏" w:date="2024-06-18T18:17:00Z" w16du:dateUtc="2024-06-18T10:17:00Z">
        <w:r w:rsidR="004743AE">
          <w:rPr>
            <w:rFonts w:ascii="Times New Roman" w:hAnsi="Times New Roman" w:hint="eastAsia"/>
          </w:rPr>
          <w:t>F</w:t>
        </w:r>
      </w:ins>
    </w:p>
    <w:p w14:paraId="2E111BAD" w14:textId="02B5F48C" w:rsidR="00434A7F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Statement</w:t>
      </w:r>
      <w:r>
        <w:rPr>
          <w:rFonts w:ascii="Times New Roman" w:hAnsi="Times New Roman"/>
        </w:rPr>
        <w:t>接口的</w:t>
      </w:r>
      <w:r>
        <w:rPr>
          <w:rFonts w:ascii="Times New Roman" w:hAnsi="Times New Roman"/>
        </w:rPr>
        <w:t>executeUpdate(String sql)</w:t>
      </w:r>
      <w:r>
        <w:rPr>
          <w:rFonts w:ascii="Times New Roman" w:hAnsi="Times New Roman"/>
        </w:rPr>
        <w:t>返回值是</w:t>
      </w:r>
      <w:r>
        <w:rPr>
          <w:rFonts w:ascii="Times New Roman" w:hAnsi="Times New Roman"/>
        </w:rPr>
        <w:t>int</w:t>
      </w:r>
      <w:r>
        <w:rPr>
          <w:rFonts w:ascii="Times New Roman" w:hAnsi="Times New Roman"/>
        </w:rPr>
        <w:t>，它表示数据库中受该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语句影响的记录的数目。（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  <w:ins w:id="3" w:author="子为 苏" w:date="2024-06-18T18:18:00Z" w16du:dateUtc="2024-06-18T10:18:00Z">
        <w:r w:rsidR="004743AE">
          <w:rPr>
            <w:rFonts w:ascii="Times New Roman" w:hAnsi="Times New Roman" w:hint="eastAsia"/>
          </w:rPr>
          <w:t>T</w:t>
        </w:r>
      </w:ins>
    </w:p>
    <w:p w14:paraId="615F8606" w14:textId="77777777" w:rsidR="00434A7F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JDBC</w:t>
      </w:r>
      <w:r>
        <w:rPr>
          <w:rFonts w:ascii="Times New Roman" w:hAnsi="Times New Roman"/>
        </w:rPr>
        <w:t>的全称是</w:t>
      </w: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>数据库连接，它是一套用于执行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>语句的</w:t>
      </w:r>
      <w:r>
        <w:rPr>
          <w:rFonts w:ascii="Times New Roman" w:hAnsi="Times New Roman"/>
        </w:rPr>
        <w:t>Java API</w:t>
      </w:r>
      <w:r>
        <w:rPr>
          <w:rFonts w:ascii="Times New Roman" w:hAnsi="Times New Roman"/>
        </w:rPr>
        <w:t>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28A58DA4" w14:textId="430A17A3" w:rsidR="00434A7F" w:rsidRDefault="004743AE">
      <w:pPr>
        <w:pStyle w:val="a9"/>
        <w:ind w:left="780" w:firstLineChars="0" w:firstLine="0"/>
        <w:rPr>
          <w:rFonts w:ascii="Times New Roman" w:hAnsi="Times New Roman"/>
        </w:rPr>
      </w:pPr>
      <w:ins w:id="4" w:author="子为 苏" w:date="2024-06-18T18:18:00Z" w16du:dateUtc="2024-06-18T10:18:00Z">
        <w:r>
          <w:rPr>
            <w:rFonts w:ascii="Times New Roman" w:hAnsi="Times New Roman" w:hint="eastAsia"/>
          </w:rPr>
          <w:t>F</w:t>
        </w:r>
      </w:ins>
    </w:p>
    <w:p w14:paraId="723790E9" w14:textId="77777777" w:rsidR="00434A7F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 w14:paraId="58BF2DA9" w14:textId="7519E9FE" w:rsidR="00434A7F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下列选项，可用于存储结果集的对象是（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  <w:ins w:id="5" w:author="子为 苏" w:date="2024-06-18T18:18:00Z" w16du:dateUtc="2024-06-18T10:18:00Z">
        <w:r w:rsidR="004743AE">
          <w:rPr>
            <w:rFonts w:ascii="Times New Roman" w:hAnsi="Times New Roman" w:hint="eastAsia"/>
          </w:rPr>
          <w:t>A</w:t>
        </w:r>
      </w:ins>
    </w:p>
    <w:p w14:paraId="39477F57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ResultSet</w:t>
      </w:r>
    </w:p>
    <w:p w14:paraId="06ED095F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Connection</w:t>
      </w:r>
    </w:p>
    <w:p w14:paraId="4E8D300B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Statement</w:t>
      </w:r>
    </w:p>
    <w:p w14:paraId="1978E81F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PreparedStatement</w:t>
      </w:r>
    </w:p>
    <w:p w14:paraId="4E6DA3BC" w14:textId="5DEF3356" w:rsidR="00434A7F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下面选项中，能够将游标从当前位置向下移一行的方法是（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  <w:ins w:id="6" w:author="子为 苏" w:date="2024-06-18T18:18:00Z" w16du:dateUtc="2024-06-18T10:18:00Z">
        <w:r w:rsidR="004743AE">
          <w:rPr>
            <w:rFonts w:ascii="Times New Roman" w:hAnsi="Times New Roman" w:hint="eastAsia"/>
          </w:rPr>
          <w:t>A</w:t>
        </w:r>
      </w:ins>
    </w:p>
    <w:p w14:paraId="5F2F3F28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next()</w:t>
      </w:r>
    </w:p>
    <w:p w14:paraId="3296D5E5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absolute(introw)</w:t>
      </w:r>
    </w:p>
    <w:p w14:paraId="5F988F67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previous()</w:t>
      </w:r>
    </w:p>
    <w:p w14:paraId="7AC23AC1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last()</w:t>
      </w:r>
    </w:p>
    <w:p w14:paraId="0855043D" w14:textId="6A8064E9" w:rsidR="00434A7F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下面关于</w:t>
      </w:r>
      <w:r>
        <w:rPr>
          <w:rFonts w:ascii="Times New Roman" w:hAnsi="Times New Roman"/>
        </w:rPr>
        <w:t>executeQuery(String sql)</w:t>
      </w:r>
      <w:r>
        <w:rPr>
          <w:rFonts w:ascii="Times New Roman" w:hAnsi="Times New Roman"/>
        </w:rPr>
        <w:t>方法，说法正确的是（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  <w:ins w:id="7" w:author="子为 苏" w:date="2024-06-18T18:18:00Z" w16du:dateUtc="2024-06-18T10:18:00Z">
        <w:r w:rsidR="004743AE">
          <w:rPr>
            <w:rFonts w:ascii="Times New Roman" w:hAnsi="Times New Roman" w:hint="eastAsia"/>
          </w:rPr>
          <w:t>C</w:t>
        </w:r>
      </w:ins>
    </w:p>
    <w:p w14:paraId="40905108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可以执行</w:t>
      </w:r>
      <w:r>
        <w:rPr>
          <w:rFonts w:ascii="Times New Roman" w:hAnsi="Times New Roman"/>
        </w:rPr>
        <w:t>insert</w:t>
      </w:r>
      <w:r>
        <w:rPr>
          <w:rFonts w:ascii="Times New Roman" w:hAnsi="Times New Roman"/>
        </w:rPr>
        <w:t>语句</w:t>
      </w:r>
    </w:p>
    <w:p w14:paraId="7B817492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可以执行</w:t>
      </w:r>
      <w:r>
        <w:rPr>
          <w:rFonts w:ascii="Times New Roman" w:hAnsi="Times New Roman"/>
        </w:rPr>
        <w:t>update</w:t>
      </w:r>
      <w:r>
        <w:rPr>
          <w:rFonts w:ascii="Times New Roman" w:hAnsi="Times New Roman"/>
        </w:rPr>
        <w:t>语句</w:t>
      </w:r>
    </w:p>
    <w:p w14:paraId="30620EFC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可以执行</w:t>
      </w:r>
      <w:r>
        <w:rPr>
          <w:rFonts w:ascii="Times New Roman" w:hAnsi="Times New Roman"/>
        </w:rPr>
        <w:t>select</w:t>
      </w:r>
      <w:r>
        <w:rPr>
          <w:rFonts w:ascii="Times New Roman" w:hAnsi="Times New Roman"/>
        </w:rPr>
        <w:t>语句</w:t>
      </w:r>
    </w:p>
    <w:p w14:paraId="3CE59C75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可以执行</w:t>
      </w:r>
      <w:r>
        <w:rPr>
          <w:rFonts w:ascii="Times New Roman" w:hAnsi="Times New Roman"/>
        </w:rPr>
        <w:t>delete</w:t>
      </w:r>
      <w:r>
        <w:rPr>
          <w:rFonts w:ascii="Times New Roman" w:hAnsi="Times New Roman"/>
        </w:rPr>
        <w:t>语句</w:t>
      </w:r>
    </w:p>
    <w:p w14:paraId="4FB01636" w14:textId="77777777" w:rsidR="00434A7F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</w:t>
      </w:r>
      <w:r>
        <w:rPr>
          <w:rFonts w:ascii="Times New Roman" w:hAnsi="Times New Roman"/>
        </w:rPr>
        <w:t>Statement</w:t>
      </w:r>
      <w:r>
        <w:rPr>
          <w:rFonts w:ascii="Times New Roman" w:hAnsi="Times New Roman"/>
        </w:rPr>
        <w:t>接口的方法中，用于执行各种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3150EA10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executeUpdate(Stringsql)</w:t>
      </w:r>
    </w:p>
    <w:p w14:paraId="0830367E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executeQuery(Stringsql)</w:t>
      </w:r>
    </w:p>
    <w:p w14:paraId="3CA7289C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execute(Stringsql)</w:t>
      </w:r>
    </w:p>
    <w:p w14:paraId="73CDC249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executeDelete(Stringsql)</w:t>
      </w:r>
    </w:p>
    <w:p w14:paraId="37A34DA7" w14:textId="77777777" w:rsidR="00434A7F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下面选项中，用于将参数化的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语句发送到数据库的方法是（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）</w:t>
      </w:r>
    </w:p>
    <w:p w14:paraId="0EE6BF23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prepareCall(Stringsql)</w:t>
      </w:r>
    </w:p>
    <w:p w14:paraId="453F4F6C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prepareStatement(Stringsql)</w:t>
      </w:r>
    </w:p>
    <w:p w14:paraId="28D6B46F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registerDriver(Driverdriver)</w:t>
      </w:r>
    </w:p>
    <w:p w14:paraId="4FD4C3C4" w14:textId="77777777" w:rsidR="00434A7F" w:rsidRDefault="00000000">
      <w:pPr>
        <w:pStyle w:val="a9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createStatement()</w:t>
      </w:r>
    </w:p>
    <w:p w14:paraId="30670DF2" w14:textId="77777777" w:rsidR="00434A7F" w:rsidRDefault="00434A7F">
      <w:pPr>
        <w:pStyle w:val="a9"/>
        <w:ind w:left="780" w:firstLineChars="0" w:firstLine="0"/>
        <w:rPr>
          <w:rFonts w:ascii="Times New Roman" w:hAnsi="Times New Roman"/>
        </w:rPr>
      </w:pPr>
    </w:p>
    <w:p w14:paraId="7C8ECB49" w14:textId="77777777" w:rsidR="00434A7F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 w14:paraId="0D19AF93" w14:textId="77777777" w:rsidR="00434A7F" w:rsidRDefault="00000000">
      <w:pPr>
        <w:pStyle w:val="a9"/>
        <w:numPr>
          <w:ilvl w:val="0"/>
          <w:numId w:val="5"/>
        </w:numPr>
        <w:ind w:firstLineChars="0"/>
      </w:pPr>
      <w:r>
        <w:rPr>
          <w:rFonts w:ascii="Times New Roman" w:eastAsia="宋体" w:hAnsi="Times New Roman" w:cs="宋体"/>
          <w:kern w:val="0"/>
          <w:szCs w:val="20"/>
        </w:rPr>
        <w:t>简述</w:t>
      </w:r>
      <w:r>
        <w:rPr>
          <w:rFonts w:ascii="Times New Roman" w:eastAsia="宋体" w:hAnsi="Times New Roman" w:cs="宋体"/>
          <w:kern w:val="0"/>
          <w:szCs w:val="20"/>
        </w:rPr>
        <w:t>JDBC</w:t>
      </w:r>
      <w:r>
        <w:rPr>
          <w:rFonts w:ascii="Times New Roman" w:eastAsia="宋体" w:hAnsi="Times New Roman" w:cs="宋体"/>
          <w:kern w:val="0"/>
          <w:szCs w:val="20"/>
        </w:rPr>
        <w:t>编程的</w:t>
      </w:r>
      <w:r>
        <w:rPr>
          <w:rFonts w:ascii="Times New Roman" w:eastAsia="宋体" w:hAnsi="Times New Roman" w:cs="宋体"/>
          <w:kern w:val="0"/>
          <w:szCs w:val="20"/>
        </w:rPr>
        <w:t>6</w:t>
      </w:r>
      <w:r>
        <w:rPr>
          <w:rFonts w:ascii="Times New Roman" w:eastAsia="宋体" w:hAnsi="Times New Roman" w:cs="宋体"/>
          <w:kern w:val="0"/>
          <w:szCs w:val="20"/>
        </w:rPr>
        <w:t>个开发步骤</w:t>
      </w:r>
      <w:r>
        <w:rPr>
          <w:rFonts w:ascii="Times New Roman" w:hAnsi="Times New Roman" w:hint="eastAsia"/>
        </w:rPr>
        <w:t>。</w:t>
      </w:r>
    </w:p>
    <w:p w14:paraId="2D715E37" w14:textId="77777777" w:rsidR="00434A7F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编程</w:t>
      </w:r>
    </w:p>
    <w:p w14:paraId="71382637" w14:textId="77777777" w:rsidR="00434A7F" w:rsidRDefault="00000000">
      <w:pPr>
        <w:pStyle w:val="Java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请编写一个用于读取数据库中</w:t>
      </w:r>
      <w:r>
        <w:rPr>
          <w:rFonts w:hint="eastAsia"/>
          <w:color w:val="000000" w:themeColor="text1"/>
        </w:rPr>
        <w:t>users</w:t>
      </w:r>
      <w:r>
        <w:rPr>
          <w:rFonts w:hint="eastAsia"/>
          <w:color w:val="000000" w:themeColor="text1"/>
        </w:rPr>
        <w:t>表信息的</w:t>
      </w:r>
      <w:r>
        <w:rPr>
          <w:rFonts w:hint="eastAsia"/>
          <w:color w:val="000000" w:themeColor="text1"/>
        </w:rPr>
        <w:t>JDBC</w:t>
      </w:r>
      <w:r>
        <w:rPr>
          <w:rFonts w:hint="eastAsia"/>
          <w:color w:val="000000" w:themeColor="text1"/>
        </w:rPr>
        <w:t>程序，要求分别获取字段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password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email</w:t>
      </w:r>
      <w:r>
        <w:rPr>
          <w:rFonts w:hint="eastAsia"/>
          <w:color w:val="000000" w:themeColor="text1"/>
        </w:rPr>
        <w:t>字段的值。</w:t>
      </w:r>
    </w:p>
    <w:p w14:paraId="121EFBB4" w14:textId="77777777" w:rsidR="00434A7F" w:rsidRDefault="00000000">
      <w:pPr>
        <w:pStyle w:val="Java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请按照以下要求设计实现</w:t>
      </w:r>
      <w:r>
        <w:rPr>
          <w:rFonts w:hint="eastAsia"/>
          <w:color w:val="000000" w:themeColor="text1"/>
        </w:rPr>
        <w:t>PreparedStatement</w:t>
      </w:r>
      <w:r>
        <w:rPr>
          <w:rFonts w:hint="eastAsia"/>
          <w:color w:val="000000" w:themeColor="text1"/>
        </w:rPr>
        <w:t>对象的相关批处理操作。要求如下</w:t>
      </w:r>
      <w:r>
        <w:rPr>
          <w:rFonts w:hint="eastAsia"/>
        </w:rPr>
        <w:t>。</w:t>
      </w:r>
    </w:p>
    <w:p w14:paraId="49AAD546" w14:textId="77777777" w:rsidR="00434A7F" w:rsidRDefault="00000000">
      <w:pPr>
        <w:pStyle w:val="Java"/>
      </w:pPr>
      <w:r>
        <w:rPr>
          <w:rFonts w:hint="eastAsia"/>
        </w:rPr>
        <w:t>1</w:t>
      </w:r>
      <w:r>
        <w:rPr>
          <w:rFonts w:hint="eastAsia"/>
        </w:rPr>
        <w:t>）指定所要执行的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14:paraId="39C4B0B4" w14:textId="77777777" w:rsidR="00434A7F" w:rsidRDefault="00000000">
      <w:pPr>
        <w:pStyle w:val="Java"/>
      </w:pPr>
      <w:r>
        <w:t>String sql = "INSERT INTO users(name,password) VALUES(?,?)";</w:t>
      </w:r>
    </w:p>
    <w:p w14:paraId="49BBADCD" w14:textId="77777777" w:rsidR="00434A7F" w:rsidRDefault="00000000">
      <w:pPr>
        <w:pStyle w:val="Java"/>
      </w:pPr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rPr>
          <w:rFonts w:hint="eastAsia"/>
        </w:rPr>
        <w:t>JDBCUtils</w:t>
      </w:r>
      <w:r>
        <w:rPr>
          <w:rFonts w:hint="eastAsia"/>
        </w:rPr>
        <w:t>工具类，类中要包含获取连接和释放资源的方法。</w:t>
      </w:r>
    </w:p>
    <w:p w14:paraId="40076518" w14:textId="77777777" w:rsidR="00434A7F" w:rsidRDefault="00000000">
      <w:pPr>
        <w:pStyle w:val="Java"/>
      </w:pPr>
      <w:r>
        <w:rPr>
          <w:rFonts w:hint="eastAsia"/>
        </w:rPr>
        <w:t>3</w:t>
      </w:r>
      <w:r>
        <w:rPr>
          <w:rFonts w:hint="eastAsia"/>
        </w:rPr>
        <w:t>）编写</w:t>
      </w:r>
      <w:r>
        <w:rPr>
          <w:rFonts w:hint="eastAsia"/>
        </w:rPr>
        <w:t>Example02</w:t>
      </w:r>
      <w:r>
        <w:rPr>
          <w:rFonts w:hint="eastAsia"/>
        </w:rPr>
        <w:t>类，要求在类中使用</w:t>
      </w:r>
      <w:r>
        <w:rPr>
          <w:rFonts w:hint="eastAsia"/>
        </w:rPr>
        <w:t>JDBCUtils</w:t>
      </w:r>
      <w:r>
        <w:rPr>
          <w:rFonts w:hint="eastAsia"/>
        </w:rPr>
        <w:t>工具类获取连接和释放资源，并使用</w:t>
      </w:r>
      <w:r>
        <w:rPr>
          <w:rFonts w:hint="eastAsia"/>
        </w:rPr>
        <w:t>PreparedStatement</w:t>
      </w:r>
      <w:r>
        <w:rPr>
          <w:rFonts w:hint="eastAsia"/>
        </w:rPr>
        <w:t>对象批量添加</w:t>
      </w:r>
      <w:r>
        <w:rPr>
          <w:rFonts w:hint="eastAsia"/>
        </w:rPr>
        <w:t>5</w:t>
      </w:r>
      <w:r>
        <w:rPr>
          <w:rFonts w:hint="eastAsia"/>
        </w:rPr>
        <w:t>条记录。</w:t>
      </w:r>
    </w:p>
    <w:p w14:paraId="76BE1877" w14:textId="77777777" w:rsidR="00434A7F" w:rsidRDefault="00434A7F">
      <w:pPr>
        <w:pStyle w:val="aa"/>
        <w:ind w:firstLine="360"/>
        <w:rPr>
          <w:color w:val="000000" w:themeColor="text1"/>
        </w:rPr>
      </w:pPr>
    </w:p>
    <w:sectPr w:rsidR="0043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0F1D"/>
    <w:multiLevelType w:val="multilevel"/>
    <w:tmpl w:val="466A0F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C7E7A"/>
    <w:multiLevelType w:val="multilevel"/>
    <w:tmpl w:val="6DCC7E7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AB2BDD"/>
    <w:multiLevelType w:val="multilevel"/>
    <w:tmpl w:val="70AB2BD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8B2114"/>
    <w:multiLevelType w:val="multilevel"/>
    <w:tmpl w:val="728B211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224346"/>
    <w:multiLevelType w:val="multilevel"/>
    <w:tmpl w:val="7D2243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36604868">
    <w:abstractNumId w:val="4"/>
  </w:num>
  <w:num w:numId="2" w16cid:durableId="1309750308">
    <w:abstractNumId w:val="0"/>
  </w:num>
  <w:num w:numId="3" w16cid:durableId="1069421286">
    <w:abstractNumId w:val="1"/>
  </w:num>
  <w:num w:numId="4" w16cid:durableId="960458435">
    <w:abstractNumId w:val="3"/>
  </w:num>
  <w:num w:numId="5" w16cid:durableId="10572467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子为 苏">
    <w15:presenceInfo w15:providerId="Windows Live" w15:userId="4cc91ba83e1f96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12DDF"/>
    <w:rsid w:val="000B352F"/>
    <w:rsid w:val="000B7804"/>
    <w:rsid w:val="000C116B"/>
    <w:rsid w:val="000D36DD"/>
    <w:rsid w:val="000D4216"/>
    <w:rsid w:val="00135B8B"/>
    <w:rsid w:val="001B5169"/>
    <w:rsid w:val="001F34A5"/>
    <w:rsid w:val="00257B60"/>
    <w:rsid w:val="002B42E5"/>
    <w:rsid w:val="002E1363"/>
    <w:rsid w:val="00351DC6"/>
    <w:rsid w:val="00354B23"/>
    <w:rsid w:val="0035671E"/>
    <w:rsid w:val="00357B91"/>
    <w:rsid w:val="00372F0D"/>
    <w:rsid w:val="00373C30"/>
    <w:rsid w:val="00385B20"/>
    <w:rsid w:val="00395238"/>
    <w:rsid w:val="003D1148"/>
    <w:rsid w:val="003F5784"/>
    <w:rsid w:val="0042181F"/>
    <w:rsid w:val="00422975"/>
    <w:rsid w:val="00434A7F"/>
    <w:rsid w:val="00465AFA"/>
    <w:rsid w:val="004743AE"/>
    <w:rsid w:val="004B7EA8"/>
    <w:rsid w:val="004E4A68"/>
    <w:rsid w:val="004E7E7F"/>
    <w:rsid w:val="0051349C"/>
    <w:rsid w:val="00513E99"/>
    <w:rsid w:val="005974D1"/>
    <w:rsid w:val="005C51AD"/>
    <w:rsid w:val="005D0862"/>
    <w:rsid w:val="005D2304"/>
    <w:rsid w:val="005F76D3"/>
    <w:rsid w:val="00610E42"/>
    <w:rsid w:val="00625C55"/>
    <w:rsid w:val="00680624"/>
    <w:rsid w:val="006B0EC2"/>
    <w:rsid w:val="006D1D81"/>
    <w:rsid w:val="00703856"/>
    <w:rsid w:val="00703E0F"/>
    <w:rsid w:val="00714211"/>
    <w:rsid w:val="00743802"/>
    <w:rsid w:val="00766718"/>
    <w:rsid w:val="007854B1"/>
    <w:rsid w:val="00787903"/>
    <w:rsid w:val="007C7C46"/>
    <w:rsid w:val="007D4887"/>
    <w:rsid w:val="00831629"/>
    <w:rsid w:val="00833341"/>
    <w:rsid w:val="00872AEB"/>
    <w:rsid w:val="00884431"/>
    <w:rsid w:val="008A7CDF"/>
    <w:rsid w:val="008B0840"/>
    <w:rsid w:val="00902CD7"/>
    <w:rsid w:val="00915B5B"/>
    <w:rsid w:val="009559E9"/>
    <w:rsid w:val="009F4004"/>
    <w:rsid w:val="00A121CA"/>
    <w:rsid w:val="00A14806"/>
    <w:rsid w:val="00A3022D"/>
    <w:rsid w:val="00A45187"/>
    <w:rsid w:val="00A470DB"/>
    <w:rsid w:val="00B419AF"/>
    <w:rsid w:val="00B46566"/>
    <w:rsid w:val="00B62C0D"/>
    <w:rsid w:val="00BC03D3"/>
    <w:rsid w:val="00BE38F8"/>
    <w:rsid w:val="00BF710C"/>
    <w:rsid w:val="00C015C9"/>
    <w:rsid w:val="00C435BE"/>
    <w:rsid w:val="00C7693C"/>
    <w:rsid w:val="00CA453E"/>
    <w:rsid w:val="00CA56D0"/>
    <w:rsid w:val="00CB23A5"/>
    <w:rsid w:val="00CB42EE"/>
    <w:rsid w:val="00CB6F67"/>
    <w:rsid w:val="00CC6D13"/>
    <w:rsid w:val="00D37B4C"/>
    <w:rsid w:val="00D517B9"/>
    <w:rsid w:val="00D714FF"/>
    <w:rsid w:val="00D74761"/>
    <w:rsid w:val="00D843FF"/>
    <w:rsid w:val="00DA5249"/>
    <w:rsid w:val="00E13870"/>
    <w:rsid w:val="00E16764"/>
    <w:rsid w:val="00E40C79"/>
    <w:rsid w:val="00E52D9E"/>
    <w:rsid w:val="00E928D7"/>
    <w:rsid w:val="00EA1044"/>
    <w:rsid w:val="00EC7171"/>
    <w:rsid w:val="00EF3D5B"/>
    <w:rsid w:val="00F0466D"/>
    <w:rsid w:val="00F25541"/>
    <w:rsid w:val="00F3631D"/>
    <w:rsid w:val="00F409A2"/>
    <w:rsid w:val="00F4286E"/>
    <w:rsid w:val="00F707DC"/>
    <w:rsid w:val="00FB47BC"/>
    <w:rsid w:val="00FB67A5"/>
    <w:rsid w:val="00FC64C0"/>
    <w:rsid w:val="00FC7266"/>
    <w:rsid w:val="00FF795F"/>
    <w:rsid w:val="0AB52990"/>
    <w:rsid w:val="0AEF78B7"/>
    <w:rsid w:val="0F35728E"/>
    <w:rsid w:val="10437C49"/>
    <w:rsid w:val="20024013"/>
    <w:rsid w:val="29AE4F7C"/>
    <w:rsid w:val="2A8B7EDB"/>
    <w:rsid w:val="2D1F266D"/>
    <w:rsid w:val="2F9E59AF"/>
    <w:rsid w:val="36172A70"/>
    <w:rsid w:val="3F4F1A25"/>
    <w:rsid w:val="4322481E"/>
    <w:rsid w:val="45DC23D6"/>
    <w:rsid w:val="472212A8"/>
    <w:rsid w:val="51161A31"/>
    <w:rsid w:val="60443394"/>
    <w:rsid w:val="61BB40F0"/>
    <w:rsid w:val="65D83DA8"/>
    <w:rsid w:val="6E6C145C"/>
    <w:rsid w:val="734B5682"/>
    <w:rsid w:val="766E3551"/>
    <w:rsid w:val="76C2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2408A"/>
  <w15:docId w15:val="{6F4C34AC-1E55-4D34-B097-CFE07AC6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Java">
    <w:name w:val="Java 正文"/>
    <w:basedOn w:val="a"/>
    <w:link w:val="JavaChar"/>
    <w:qFormat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qFormat/>
    <w:rPr>
      <w:rFonts w:ascii="Times New Roman" w:eastAsia="宋体" w:hAnsi="Times New Roman" w:cs="宋体"/>
      <w:kern w:val="0"/>
      <w:szCs w:val="20"/>
    </w:rPr>
  </w:style>
  <w:style w:type="paragraph" w:customStyle="1" w:styleId="aa">
    <w:name w:val="例程代码（无行号）"/>
    <w:basedOn w:val="a"/>
    <w:qFormat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txt">
    <w:name w:val="txt"/>
    <w:basedOn w:val="a0"/>
    <w:qFormat/>
  </w:style>
  <w:style w:type="paragraph" w:styleId="ab">
    <w:name w:val="Revision"/>
    <w:hidden/>
    <w:uiPriority w:val="99"/>
    <w:unhideWhenUsed/>
    <w:rsid w:val="004743A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1220</Characters>
  <Application>Microsoft Office Word</Application>
  <DocSecurity>0</DocSecurity>
  <Lines>10</Lines>
  <Paragraphs>2</Paragraphs>
  <ScaleCrop>false</ScaleCrop>
  <Company>itcast.cn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子为 苏</cp:lastModifiedBy>
  <cp:revision>440</cp:revision>
  <dcterms:created xsi:type="dcterms:W3CDTF">2020-09-21T01:38:00Z</dcterms:created>
  <dcterms:modified xsi:type="dcterms:W3CDTF">2024-06-18T10:18:00Z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