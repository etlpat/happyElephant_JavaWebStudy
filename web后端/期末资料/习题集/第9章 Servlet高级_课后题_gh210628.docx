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9D9A6" w14:textId="77777777" w:rsidR="00585F54" w:rsidRDefault="00000000">
      <w:pPr>
        <w:pStyle w:val="1"/>
        <w:jc w:val="center"/>
      </w:pPr>
      <w:r>
        <w:t>第</w:t>
      </w:r>
      <w:r>
        <w:t>9</w:t>
      </w:r>
      <w:r>
        <w:t>章</w:t>
      </w:r>
    </w:p>
    <w:p w14:paraId="52AFA925" w14:textId="77777777" w:rsidR="00585F54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 w14:paraId="37F8C33D" w14:textId="77777777" w:rsidR="00585F54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szCs w:val="20"/>
        </w:rPr>
        <w:t>Filter</w:t>
      </w:r>
      <w:r>
        <w:rPr>
          <w:rFonts w:ascii="Times New Roman" w:hAnsi="Times New Roman" w:hint="eastAsia"/>
          <w:szCs w:val="20"/>
        </w:rPr>
        <w:t>中包含了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个接口，分别是</w:t>
      </w:r>
      <w:r>
        <w:rPr>
          <w:rFonts w:ascii="Times New Roman" w:hAnsi="Times New Roman" w:hint="eastAsia"/>
          <w:szCs w:val="20"/>
          <w:u w:val="single"/>
        </w:rPr>
        <w:t xml:space="preserve">       </w:t>
      </w:r>
      <w:r>
        <w:rPr>
          <w:rFonts w:ascii="Times New Roman" w:hAnsi="Times New Roman" w:hint="eastAsia"/>
          <w:szCs w:val="20"/>
        </w:rPr>
        <w:t>接口、</w:t>
      </w:r>
      <w:proofErr w:type="spellStart"/>
      <w:r>
        <w:rPr>
          <w:rFonts w:ascii="Times New Roman" w:hAnsi="Times New Roman" w:hint="eastAsia"/>
          <w:szCs w:val="20"/>
        </w:rPr>
        <w:t>FilterConfig</w:t>
      </w:r>
      <w:proofErr w:type="spellEnd"/>
      <w:r>
        <w:rPr>
          <w:rFonts w:ascii="Times New Roman" w:hAnsi="Times New Roman" w:hint="eastAsia"/>
          <w:szCs w:val="20"/>
        </w:rPr>
        <w:t>接口和</w:t>
      </w:r>
      <w:proofErr w:type="spellStart"/>
      <w:r>
        <w:rPr>
          <w:rFonts w:ascii="Times New Roman" w:hAnsi="Times New Roman" w:hint="eastAsia"/>
          <w:szCs w:val="20"/>
        </w:rPr>
        <w:t>FilterChain</w:t>
      </w:r>
      <w:proofErr w:type="spellEnd"/>
      <w:r>
        <w:rPr>
          <w:rFonts w:ascii="Times New Roman" w:hAnsi="Times New Roman" w:hint="eastAsia"/>
          <w:szCs w:val="20"/>
        </w:rPr>
        <w:t>接口</w:t>
      </w:r>
      <w:r>
        <w:rPr>
          <w:rFonts w:ascii="Times New Roman" w:hAnsi="Times New Roman" w:hint="eastAsia"/>
        </w:rPr>
        <w:t>。</w:t>
      </w:r>
    </w:p>
    <w:p w14:paraId="5D66C9FC" w14:textId="77777777" w:rsidR="00585F54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用于监听</w:t>
      </w:r>
      <w:proofErr w:type="spellStart"/>
      <w:r>
        <w:rPr>
          <w:rFonts w:ascii="Times New Roman" w:hAnsi="Times New Roman" w:hint="eastAsia"/>
        </w:rPr>
        <w:t>HttpSession</w:t>
      </w:r>
      <w:proofErr w:type="spellEnd"/>
      <w:r>
        <w:rPr>
          <w:rFonts w:ascii="Times New Roman" w:hAnsi="Times New Roman" w:hint="eastAsia"/>
        </w:rPr>
        <w:t>对象生命周期的接口是</w:t>
      </w:r>
      <w:r>
        <w:rPr>
          <w:rFonts w:ascii="Times New Roman" w:hAnsi="Times New Roman" w:hint="eastAsia"/>
          <w:u w:val="single"/>
        </w:rPr>
        <w:t xml:space="preserve">                  </w:t>
      </w:r>
      <w:r>
        <w:rPr>
          <w:rFonts w:ascii="Times New Roman" w:hAnsi="Times New Roman" w:hint="eastAsia"/>
        </w:rPr>
        <w:t>。</w:t>
      </w:r>
    </w:p>
    <w:p w14:paraId="4B5FA5AF" w14:textId="77777777" w:rsidR="00585F54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文件下载时，需指定的两个响应消息头是</w:t>
      </w:r>
      <w:r>
        <w:rPr>
          <w:rFonts w:ascii="Times New Roman" w:hAnsi="Times New Roman" w:hint="eastAsia"/>
        </w:rPr>
        <w:t>Content-Disposition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u w:val="single"/>
        </w:rPr>
        <w:t xml:space="preserve">                </w:t>
      </w:r>
      <w:r>
        <w:rPr>
          <w:rFonts w:ascii="Times New Roman" w:hAnsi="Times New Roman" w:hint="eastAsia"/>
        </w:rPr>
        <w:t>。</w:t>
      </w:r>
    </w:p>
    <w:p w14:paraId="2F63FBF3" w14:textId="77777777" w:rsidR="00585F54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ServletFileUpload</w:t>
      </w:r>
      <w:proofErr w:type="spellEnd"/>
      <w:r>
        <w:rPr>
          <w:rFonts w:ascii="Times New Roman" w:hAnsi="Times New Roman" w:hint="eastAsia"/>
        </w:rPr>
        <w:t>类的</w:t>
      </w:r>
      <w:proofErr w:type="spellStart"/>
      <w:r>
        <w:rPr>
          <w:rFonts w:ascii="Times New Roman" w:hAnsi="Times New Roman" w:hint="eastAsia"/>
        </w:rPr>
        <w:t>parseRequest</w:t>
      </w:r>
      <w:proofErr w:type="spellEnd"/>
      <w:r>
        <w:rPr>
          <w:rFonts w:ascii="Times New Roman" w:hAnsi="Times New Roman" w:hint="eastAsia"/>
        </w:rPr>
        <w:t>()</w:t>
      </w:r>
      <w:r>
        <w:rPr>
          <w:rFonts w:ascii="Times New Roman" w:hAnsi="Times New Roman" w:hint="eastAsia"/>
        </w:rPr>
        <w:t>方法</w:t>
      </w:r>
      <w:r>
        <w:rPr>
          <w:rFonts w:ascii="Times New Roman" w:hAnsi="Times New Roman" w:hint="eastAsia"/>
          <w:szCs w:val="21"/>
        </w:rPr>
        <w:t>可以将</w:t>
      </w:r>
      <w:r>
        <w:rPr>
          <w:rFonts w:ascii="Times New Roman" w:hAnsi="Times New Roman" w:hint="eastAsia"/>
          <w:szCs w:val="21"/>
        </w:rPr>
        <w:t>HTML</w:t>
      </w:r>
      <w:r>
        <w:rPr>
          <w:rFonts w:ascii="Times New Roman" w:hAnsi="Times New Roman" w:hint="eastAsia"/>
          <w:szCs w:val="21"/>
        </w:rPr>
        <w:t>中每个表单提交的数据封装成一个</w:t>
      </w:r>
      <w:proofErr w:type="spellStart"/>
      <w:r>
        <w:rPr>
          <w:rFonts w:ascii="Times New Roman" w:hAnsi="Times New Roman" w:hint="eastAsia"/>
          <w:szCs w:val="21"/>
        </w:rPr>
        <w:t>FileItem</w:t>
      </w:r>
      <w:proofErr w:type="spellEnd"/>
      <w:r>
        <w:rPr>
          <w:rFonts w:ascii="Times New Roman" w:hAnsi="Times New Roman" w:hint="eastAsia"/>
          <w:szCs w:val="21"/>
        </w:rPr>
        <w:t>对象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szCs w:val="21"/>
        </w:rPr>
        <w:t>然后以</w:t>
      </w:r>
      <w:r>
        <w:rPr>
          <w:rFonts w:ascii="Times New Roman" w:hAnsi="Times New Roman"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列表</w:t>
      </w:r>
      <w:r>
        <w:rPr>
          <w:rFonts w:ascii="Times New Roman" w:hAnsi="Times New Roman" w:hint="eastAsia"/>
          <w:szCs w:val="21"/>
        </w:rPr>
        <w:t>的形式返回</w:t>
      </w:r>
      <w:r>
        <w:rPr>
          <w:rFonts w:ascii="Times New Roman" w:hAnsi="Times New Roman" w:hint="eastAsia"/>
        </w:rPr>
        <w:t>。</w:t>
      </w:r>
    </w:p>
    <w:p w14:paraId="29C556CC" w14:textId="77777777" w:rsidR="00585F54" w:rsidRDefault="0000000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文件上传时</w:t>
      </w:r>
      <w:r>
        <w:rPr>
          <w:rFonts w:ascii="Times New Roman" w:hAnsi="Times New Roman" w:hint="eastAsia"/>
        </w:rPr>
        <w:t>form</w:t>
      </w:r>
      <w:r>
        <w:rPr>
          <w:rFonts w:ascii="Times New Roman" w:hAnsi="Times New Roman" w:hint="eastAsia"/>
        </w:rPr>
        <w:t>表单的</w:t>
      </w:r>
      <w:proofErr w:type="spellStart"/>
      <w:r>
        <w:rPr>
          <w:rFonts w:ascii="Times New Roman" w:hAnsi="Times New Roman" w:hint="eastAsia"/>
        </w:rPr>
        <w:t>enctype</w:t>
      </w:r>
      <w:proofErr w:type="spellEnd"/>
      <w:r>
        <w:rPr>
          <w:rFonts w:ascii="Times New Roman" w:hAnsi="Times New Roman" w:hint="eastAsia"/>
        </w:rPr>
        <w:t>属性取值是</w:t>
      </w:r>
      <w:r>
        <w:rPr>
          <w:rFonts w:ascii="Times New Roman" w:hAnsi="Times New Roman" w:hint="eastAsia"/>
          <w:u w:val="single"/>
        </w:rPr>
        <w:t xml:space="preserve">            </w:t>
      </w:r>
      <w:r>
        <w:rPr>
          <w:rFonts w:ascii="Times New Roman" w:hAnsi="Times New Roman" w:hint="eastAsia"/>
        </w:rPr>
        <w:t>。</w:t>
      </w:r>
    </w:p>
    <w:p w14:paraId="129F8875" w14:textId="77777777" w:rsidR="00585F54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 w14:paraId="0D42BAC3" w14:textId="77777777" w:rsidR="00585F54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实现</w:t>
      </w:r>
      <w:proofErr w:type="spellStart"/>
      <w:r>
        <w:rPr>
          <w:rFonts w:ascii="Times New Roman" w:hAnsi="Times New Roman" w:hint="eastAsia"/>
        </w:rPr>
        <w:t>ServletRequestAttributeListener</w:t>
      </w:r>
      <w:proofErr w:type="spellEnd"/>
      <w:r>
        <w:rPr>
          <w:rFonts w:ascii="Times New Roman" w:hAnsi="Times New Roman" w:hint="eastAsia"/>
        </w:rPr>
        <w:t>接口的监听器类，可以用于监听</w:t>
      </w:r>
      <w:proofErr w:type="spellStart"/>
      <w:r>
        <w:rPr>
          <w:rFonts w:ascii="Times New Roman" w:hAnsi="Times New Roman" w:hint="eastAsia"/>
        </w:rPr>
        <w:t>ServletRequest</w:t>
      </w:r>
      <w:proofErr w:type="spellEnd"/>
      <w:r>
        <w:rPr>
          <w:rFonts w:ascii="Times New Roman" w:hAnsi="Times New Roman" w:hint="eastAsia"/>
        </w:rPr>
        <w:t>对象中的属性变更。（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54037E8A" w14:textId="3393915F" w:rsidR="00585F54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szCs w:val="20"/>
        </w:rPr>
        <w:t>Filter</w:t>
      </w:r>
      <w:r>
        <w:rPr>
          <w:rFonts w:ascii="Times New Roman" w:hAnsi="Times New Roman" w:hint="eastAsia"/>
          <w:szCs w:val="20"/>
        </w:rPr>
        <w:t>被称为过滤器，其基本功能是对</w:t>
      </w:r>
      <w:r>
        <w:rPr>
          <w:rFonts w:ascii="Times New Roman" w:hAnsi="Times New Roman" w:hint="eastAsia"/>
          <w:szCs w:val="20"/>
        </w:rPr>
        <w:t>Servlet</w:t>
      </w:r>
      <w:r>
        <w:rPr>
          <w:rFonts w:ascii="Times New Roman" w:hAnsi="Times New Roman" w:hint="eastAsia"/>
          <w:szCs w:val="20"/>
        </w:rPr>
        <w:t>容器调用</w:t>
      </w:r>
      <w:r>
        <w:rPr>
          <w:rFonts w:ascii="Times New Roman" w:hAnsi="Times New Roman" w:hint="eastAsia"/>
          <w:szCs w:val="20"/>
        </w:rPr>
        <w:t>Servlet</w:t>
      </w:r>
      <w:r>
        <w:rPr>
          <w:rFonts w:ascii="Times New Roman" w:hAnsi="Times New Roman" w:hint="eastAsia"/>
          <w:szCs w:val="20"/>
        </w:rPr>
        <w:t>的过程进行拦截，它位于客户端和处理程序之间，能够对请求和响应进行检查和修改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0" w:author="子为 苏" w:date="2024-06-18T17:47:00Z" w16du:dateUtc="2024-06-18T09:47:00Z">
        <w:r w:rsidR="00753F0B">
          <w:rPr>
            <w:rFonts w:ascii="Times New Roman" w:hAnsi="Times New Roman" w:hint="eastAsia"/>
          </w:rPr>
          <w:t>T</w:t>
        </w:r>
      </w:ins>
    </w:p>
    <w:p w14:paraId="251A5AB6" w14:textId="77777777" w:rsidR="00585F54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为了防止上传文件名重复，在上传文件的名称前面可添加</w:t>
      </w:r>
      <w:r>
        <w:rPr>
          <w:rFonts w:ascii="Times New Roman" w:hAnsi="Times New Roman" w:hint="eastAsia"/>
        </w:rPr>
        <w:t>UUID</w:t>
      </w:r>
      <w:r>
        <w:rPr>
          <w:rFonts w:ascii="Times New Roman" w:hAnsi="Times New Roman" w:hint="eastAsia"/>
        </w:rPr>
        <w:t>前缀。（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7F16C524" w14:textId="4C9EDC38" w:rsidR="00585F54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Filter</w:t>
      </w:r>
      <w:r>
        <w:rPr>
          <w:rFonts w:ascii="Times New Roman" w:hAnsi="Times New Roman" w:hint="eastAsia"/>
        </w:rPr>
        <w:t>链中各个</w:t>
      </w:r>
      <w:r>
        <w:rPr>
          <w:rFonts w:ascii="Times New Roman" w:hAnsi="Times New Roman" w:hint="eastAsia"/>
        </w:rPr>
        <w:t>Filter</w:t>
      </w:r>
      <w:r>
        <w:rPr>
          <w:rFonts w:ascii="Times New Roman" w:hAnsi="Times New Roman" w:hint="eastAsia"/>
        </w:rPr>
        <w:t>执行请求时的拦截顺序与响应时的拦截顺序相同。（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1" w:author="子为 苏" w:date="2024-06-18T17:48:00Z" w16du:dateUtc="2024-06-18T09:48:00Z">
        <w:r w:rsidR="00753F0B">
          <w:rPr>
            <w:rFonts w:ascii="Times New Roman" w:hAnsi="Times New Roman" w:hint="eastAsia"/>
          </w:rPr>
          <w:t>F</w:t>
        </w:r>
      </w:ins>
    </w:p>
    <w:p w14:paraId="2795EBCB" w14:textId="77777777" w:rsidR="00585F54" w:rsidRDefault="0000000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FileItem</w:t>
      </w:r>
      <w:proofErr w:type="spellEnd"/>
      <w:r>
        <w:rPr>
          <w:rFonts w:ascii="Times New Roman" w:hAnsi="Times New Roman" w:hint="eastAsia"/>
        </w:rPr>
        <w:t>类的</w:t>
      </w:r>
      <w:proofErr w:type="spellStart"/>
      <w:r>
        <w:rPr>
          <w:rFonts w:ascii="Times New Roman" w:hAnsi="Times New Roman" w:hint="eastAsia"/>
        </w:rPr>
        <w:t>getContentType</w:t>
      </w:r>
      <w:proofErr w:type="spellEnd"/>
      <w:r>
        <w:rPr>
          <w:rFonts w:ascii="Times New Roman" w:hAnsi="Times New Roman" w:hint="eastAsia"/>
        </w:rPr>
        <w:t xml:space="preserve"> ()</w:t>
      </w:r>
      <w:r>
        <w:rPr>
          <w:rFonts w:ascii="Times New Roman" w:hAnsi="Times New Roman" w:hint="eastAsia"/>
        </w:rPr>
        <w:t>方法获取普通表单字段将抛出异常。（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3D838C02" w14:textId="77777777" w:rsidR="00585F54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 w14:paraId="7A9F0A94" w14:textId="20CFBB23" w:rsidR="00585F54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Filter</w:t>
      </w:r>
      <w:r>
        <w:rPr>
          <w:rFonts w:ascii="Times New Roman" w:hAnsi="Times New Roman" w:hint="eastAsia"/>
        </w:rPr>
        <w:t>配置信息中，不属于</w:t>
      </w:r>
      <w:proofErr w:type="spellStart"/>
      <w:r>
        <w:rPr>
          <w:rFonts w:ascii="Times New Roman" w:hAnsi="Times New Roman" w:hint="eastAsia"/>
        </w:rPr>
        <w:t>dispatcherTypes</w:t>
      </w:r>
      <w:proofErr w:type="spellEnd"/>
      <w:r>
        <w:rPr>
          <w:rFonts w:ascii="Times New Roman" w:hAnsi="Times New Roman" w:hint="eastAsia"/>
        </w:rPr>
        <w:t>元素的可选值是（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）。</w:t>
      </w:r>
      <w:ins w:id="2" w:author="子为 苏" w:date="2024-06-18T17:48:00Z" w16du:dateUtc="2024-06-18T09:48:00Z">
        <w:r w:rsidR="00753F0B">
          <w:rPr>
            <w:rFonts w:ascii="Times New Roman" w:hAnsi="Times New Roman" w:hint="eastAsia"/>
          </w:rPr>
          <w:t>C</w:t>
        </w:r>
      </w:ins>
    </w:p>
    <w:p w14:paraId="4265D883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INCLUDE</w:t>
      </w:r>
    </w:p>
    <w:p w14:paraId="582FE019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FORWARD</w:t>
      </w:r>
    </w:p>
    <w:p w14:paraId="3FB4F600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RESPONSE</w:t>
      </w:r>
    </w:p>
    <w:p w14:paraId="1C4E2C74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REQUEST</w:t>
      </w:r>
    </w:p>
    <w:p w14:paraId="7E0C186E" w14:textId="77777777" w:rsidR="00585F54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</w:t>
      </w:r>
      <w:r>
        <w:rPr>
          <w:rFonts w:ascii="Times New Roman" w:hAnsi="Times New Roman" w:hint="eastAsia"/>
        </w:rPr>
        <w:t>web.xml</w:t>
      </w:r>
      <w:r>
        <w:rPr>
          <w:rFonts w:ascii="Times New Roman" w:hAnsi="Times New Roman" w:hint="eastAsia"/>
        </w:rPr>
        <w:t>中存在如下配置：</w:t>
      </w:r>
    </w:p>
    <w:p w14:paraId="3112404E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&lt;session-config&gt;</w:t>
      </w:r>
    </w:p>
    <w:p w14:paraId="2439AC0E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&lt;session-timeout&gt;2&lt;/session-timeout&gt;</w:t>
      </w:r>
    </w:p>
    <w:p w14:paraId="538A6602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&lt;/session-config&gt;</w:t>
      </w:r>
    </w:p>
    <w:p w14:paraId="7F783B28" w14:textId="108FD62F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下面的说法，正确的是（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3" w:author="子为 苏" w:date="2024-06-18T17:49:00Z" w16du:dateUtc="2024-06-18T09:49:00Z">
        <w:r w:rsidR="00753F0B">
          <w:rPr>
            <w:rFonts w:ascii="Times New Roman" w:hAnsi="Times New Roman" w:hint="eastAsia"/>
          </w:rPr>
          <w:t>B</w:t>
        </w:r>
      </w:ins>
    </w:p>
    <w:p w14:paraId="428264F8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秒后将导致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1F684641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分钟后将导致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7E5BDC03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毫秒后将导致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25146C55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．在空闲状态下，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小时后将导致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对象销毁</w:t>
      </w:r>
    </w:p>
    <w:p w14:paraId="1B8CBB7E" w14:textId="4C0BBE8C" w:rsidR="00585F54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下面选项中，能够返回</w:t>
      </w:r>
      <w:r>
        <w:rPr>
          <w:rFonts w:ascii="Times New Roman" w:hAnsi="Times New Roman" w:hint="eastAsia"/>
        </w:rPr>
        <w:t>Filter</w:t>
      </w:r>
      <w:r>
        <w:rPr>
          <w:rFonts w:ascii="Times New Roman" w:hAnsi="Times New Roman" w:hint="eastAsia"/>
        </w:rPr>
        <w:t>设置的所有初始化参数名称的方法是（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4" w:author="子为 苏" w:date="2024-06-18T17:49:00Z" w16du:dateUtc="2024-06-18T09:49:00Z">
        <w:r w:rsidR="00022058">
          <w:rPr>
            <w:rFonts w:ascii="Times New Roman" w:hAnsi="Times New Roman" w:hint="eastAsia"/>
          </w:rPr>
          <w:t>D</w:t>
        </w:r>
      </w:ins>
    </w:p>
    <w:p w14:paraId="0101969C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getServletContext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34FB9D3D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getFilterName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33CBFA57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getInitParameter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String name)</w:t>
      </w:r>
    </w:p>
    <w:p w14:paraId="334F9E08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getInitParameterNames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106E6081" w14:textId="77777777" w:rsidR="00585F54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下面用于将请求消息实体中的文件封装成</w:t>
      </w:r>
      <w:proofErr w:type="spellStart"/>
      <w:r>
        <w:rPr>
          <w:rFonts w:ascii="Times New Roman" w:hAnsi="Times New Roman" w:hint="eastAsia"/>
        </w:rPr>
        <w:t>FileItem</w:t>
      </w:r>
      <w:proofErr w:type="spellEnd"/>
      <w:r>
        <w:rPr>
          <w:rFonts w:ascii="Times New Roman" w:hAnsi="Times New Roman" w:hint="eastAsia"/>
        </w:rPr>
        <w:t>对象的是（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7578EA8C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proofErr w:type="spellStart"/>
      <w:r>
        <w:rPr>
          <w:rFonts w:ascii="Times New Roman" w:hAnsi="Times New Roman" w:hint="eastAsia"/>
        </w:rPr>
        <w:t>DiskFileFactory</w:t>
      </w:r>
      <w:proofErr w:type="spellEnd"/>
      <w:r>
        <w:rPr>
          <w:rFonts w:ascii="Times New Roman" w:hAnsi="Times New Roman" w:hint="eastAsia"/>
        </w:rPr>
        <w:t>类</w:t>
      </w:r>
    </w:p>
    <w:p w14:paraId="3ACAEF76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proofErr w:type="spellStart"/>
      <w:r>
        <w:rPr>
          <w:rFonts w:ascii="Times New Roman" w:hAnsi="Times New Roman" w:hint="eastAsia"/>
        </w:rPr>
        <w:t>ItemFactory</w:t>
      </w:r>
      <w:proofErr w:type="spellEnd"/>
      <w:r>
        <w:rPr>
          <w:rFonts w:ascii="Times New Roman" w:hAnsi="Times New Roman" w:hint="eastAsia"/>
        </w:rPr>
        <w:t>类</w:t>
      </w:r>
    </w:p>
    <w:p w14:paraId="165167FF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proofErr w:type="spellStart"/>
      <w:r>
        <w:rPr>
          <w:rFonts w:ascii="Times New Roman" w:hAnsi="Times New Roman" w:hint="eastAsia"/>
        </w:rPr>
        <w:t>DiskFileItemFactory</w:t>
      </w:r>
      <w:proofErr w:type="spellEnd"/>
      <w:r>
        <w:rPr>
          <w:rFonts w:ascii="Times New Roman" w:hAnsi="Times New Roman" w:hint="eastAsia"/>
        </w:rPr>
        <w:t>类</w:t>
      </w:r>
    </w:p>
    <w:p w14:paraId="4C0F6B37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proofErr w:type="spellStart"/>
      <w:r>
        <w:rPr>
          <w:rFonts w:ascii="Times New Roman" w:hAnsi="Times New Roman" w:hint="eastAsia"/>
        </w:rPr>
        <w:t>FileItemFactory</w:t>
      </w:r>
      <w:proofErr w:type="spellEnd"/>
      <w:r>
        <w:rPr>
          <w:rFonts w:ascii="Times New Roman" w:hAnsi="Times New Roman" w:hint="eastAsia"/>
        </w:rPr>
        <w:t>类</w:t>
      </w:r>
    </w:p>
    <w:p w14:paraId="0691050F" w14:textId="6D54246A" w:rsidR="00585F54" w:rsidRDefault="00000000">
      <w:pPr>
        <w:pStyle w:val="a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下面</w:t>
      </w:r>
      <w:r>
        <w:rPr>
          <w:rFonts w:ascii="Times New Roman" w:hAnsi="Times New Roman" w:hint="eastAsia"/>
          <w:szCs w:val="21"/>
        </w:rPr>
        <w:t>用于获取</w:t>
      </w:r>
      <w:ins w:id="5" w:author="子为 苏" w:date="2024-06-18T17:58:00Z" w16du:dateUtc="2024-06-18T09:58:00Z">
        <w:r w:rsidR="00DB7230">
          <w:rPr>
            <w:rFonts w:ascii="Times New Roman" w:hAnsi="Times New Roman" w:hint="eastAsia"/>
            <w:szCs w:val="21"/>
          </w:rPr>
          <w:t xml:space="preserve">  </w:t>
        </w:r>
        <w:r w:rsidR="004A4D6F">
          <w:rPr>
            <w:rFonts w:ascii="Times New Roman" w:hAnsi="Times New Roman" w:hint="eastAsia"/>
            <w:szCs w:val="21"/>
          </w:rPr>
          <w:t xml:space="preserve"> </w:t>
        </w:r>
      </w:ins>
      <w:r>
        <w:rPr>
          <w:rFonts w:ascii="Times New Roman" w:hAnsi="Times New Roman" w:hint="eastAsia"/>
          <w:szCs w:val="21"/>
        </w:rPr>
        <w:t>文件上传字段中的文件名</w:t>
      </w:r>
      <w:r>
        <w:rPr>
          <w:rFonts w:ascii="Times New Roman" w:hAnsi="Times New Roman" w:hint="eastAsia"/>
        </w:rPr>
        <w:t>的方法是（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047BCF65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getName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1CCFF8FC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getType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718FA43A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getContentType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2E9C2641" w14:textId="77777777" w:rsidR="00585F5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proofErr w:type="spellStart"/>
      <w:proofErr w:type="gramStart"/>
      <w:r>
        <w:rPr>
          <w:rFonts w:ascii="Times New Roman" w:hAnsi="Times New Roman" w:hint="eastAsia"/>
        </w:rPr>
        <w:t>getString</w:t>
      </w:r>
      <w:proofErr w:type="spellEnd"/>
      <w:r>
        <w:rPr>
          <w:rFonts w:ascii="Times New Roman" w:hAnsi="Times New Roman" w:hint="eastAsia"/>
        </w:rPr>
        <w:t>(</w:t>
      </w:r>
      <w:proofErr w:type="gramEnd"/>
      <w:r>
        <w:rPr>
          <w:rFonts w:ascii="Times New Roman" w:hAnsi="Times New Roman" w:hint="eastAsia"/>
        </w:rPr>
        <w:t>)</w:t>
      </w:r>
    </w:p>
    <w:p w14:paraId="377455B8" w14:textId="77777777" w:rsidR="00585F54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 w14:paraId="05093FFA" w14:textId="77777777" w:rsidR="00585F54" w:rsidRDefault="00000000">
      <w:pPr>
        <w:pStyle w:val="a9"/>
        <w:numPr>
          <w:ilvl w:val="0"/>
          <w:numId w:val="5"/>
        </w:numPr>
        <w:ind w:firstLineChars="0"/>
      </w:pPr>
      <w:r>
        <w:rPr>
          <w:rFonts w:ascii="Times New Roman" w:eastAsia="宋体" w:hAnsi="Times New Roman" w:cs="宋体" w:hint="eastAsia"/>
          <w:kern w:val="0"/>
          <w:szCs w:val="20"/>
        </w:rPr>
        <w:t>简述</w:t>
      </w:r>
      <w:r>
        <w:rPr>
          <w:rFonts w:ascii="Times New Roman" w:eastAsia="宋体" w:hAnsi="Times New Roman" w:cs="宋体" w:hint="eastAsia"/>
          <w:kern w:val="0"/>
          <w:szCs w:val="20"/>
        </w:rPr>
        <w:t>Filter</w:t>
      </w:r>
      <w:r>
        <w:rPr>
          <w:rFonts w:ascii="Times New Roman" w:eastAsia="宋体" w:hAnsi="Times New Roman" w:cs="宋体" w:hint="eastAsia"/>
          <w:kern w:val="0"/>
          <w:szCs w:val="20"/>
        </w:rPr>
        <w:t>的生命周期的过程</w:t>
      </w:r>
      <w:r>
        <w:t>。</w:t>
      </w:r>
    </w:p>
    <w:p w14:paraId="4EE7FBE9" w14:textId="77777777" w:rsidR="00585F54" w:rsidRDefault="00000000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编程</w:t>
      </w:r>
    </w:p>
    <w:p w14:paraId="34B80C49" w14:textId="77777777" w:rsidR="00585F54" w:rsidRDefault="00000000">
      <w:pPr>
        <w:ind w:firstLineChars="200" w:firstLine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1</w:t>
      </w:r>
      <w:r>
        <w:rPr>
          <w:rFonts w:ascii="Times New Roman" w:hAnsi="Times New Roman"/>
          <w:color w:val="000000" w:themeColor="text1"/>
        </w:rPr>
        <w:t xml:space="preserve">. </w:t>
      </w:r>
      <w:r>
        <w:rPr>
          <w:rFonts w:ascii="Times New Roman" w:hAnsi="Times New Roman" w:hint="eastAsia"/>
          <w:color w:val="000000" w:themeColor="text1"/>
        </w:rPr>
        <w:t>已知有一个名为</w:t>
      </w:r>
      <w:proofErr w:type="spellStart"/>
      <w:r>
        <w:rPr>
          <w:rFonts w:ascii="Times New Roman" w:hAnsi="Times New Roman" w:hint="eastAsia"/>
          <w:color w:val="000000" w:themeColor="text1"/>
        </w:rPr>
        <w:t>MyServlet</w:t>
      </w:r>
      <w:proofErr w:type="spellEnd"/>
      <w:r>
        <w:rPr>
          <w:rFonts w:ascii="Times New Roman" w:hAnsi="Times New Roman" w:hint="eastAsia"/>
          <w:color w:val="000000" w:themeColor="text1"/>
        </w:rPr>
        <w:t>的程序，程序可向浏览器输出“</w:t>
      </w:r>
      <w:r>
        <w:rPr>
          <w:rFonts w:ascii="Times New Roman" w:hAnsi="Times New Roman" w:hint="eastAsia"/>
          <w:color w:val="000000" w:themeColor="text1"/>
        </w:rPr>
        <w:t xml:space="preserve">Hello </w:t>
      </w:r>
      <w:proofErr w:type="spellStart"/>
      <w:r>
        <w:rPr>
          <w:rFonts w:ascii="Times New Roman" w:hAnsi="Times New Roman" w:hint="eastAsia"/>
          <w:color w:val="000000" w:themeColor="text1"/>
        </w:rPr>
        <w:t>MyServlet</w:t>
      </w:r>
      <w:proofErr w:type="spellEnd"/>
      <w:r>
        <w:rPr>
          <w:rFonts w:ascii="Times New Roman" w:hAnsi="Times New Roman" w:hint="eastAsia"/>
          <w:color w:val="000000" w:themeColor="text1"/>
        </w:rPr>
        <w:t>”。请编写一个用于拦截</w:t>
      </w:r>
      <w:proofErr w:type="spellStart"/>
      <w:r>
        <w:rPr>
          <w:rFonts w:ascii="Times New Roman" w:hAnsi="Times New Roman" w:hint="eastAsia"/>
          <w:color w:val="000000" w:themeColor="text1"/>
        </w:rPr>
        <w:t>MyServlet</w:t>
      </w:r>
      <w:proofErr w:type="spellEnd"/>
      <w:r>
        <w:rPr>
          <w:rFonts w:ascii="Times New Roman" w:hAnsi="Times New Roman" w:hint="eastAsia"/>
          <w:color w:val="000000" w:themeColor="text1"/>
        </w:rPr>
        <w:t>程序的</w:t>
      </w:r>
      <w:proofErr w:type="spellStart"/>
      <w:r>
        <w:rPr>
          <w:rFonts w:ascii="Times New Roman" w:hAnsi="Times New Roman" w:hint="eastAsia"/>
          <w:color w:val="000000" w:themeColor="text1"/>
        </w:rPr>
        <w:t>MyFilter</w:t>
      </w:r>
      <w:proofErr w:type="spellEnd"/>
      <w:r>
        <w:rPr>
          <w:rFonts w:ascii="Times New Roman" w:hAnsi="Times New Roman" w:hint="eastAsia"/>
          <w:color w:val="000000" w:themeColor="text1"/>
        </w:rPr>
        <w:t>拦截器。</w:t>
      </w:r>
    </w:p>
    <w:p w14:paraId="13BC22EA" w14:textId="77777777" w:rsidR="00585F54" w:rsidRDefault="00000000">
      <w:pPr>
        <w:pStyle w:val="a9"/>
        <w:ind w:left="360" w:firstLineChars="0" w:firstLine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要求如下：</w:t>
      </w:r>
    </w:p>
    <w:p w14:paraId="33942F0B" w14:textId="77777777" w:rsidR="00585F54" w:rsidRDefault="00000000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编写名为</w:t>
      </w:r>
      <w:proofErr w:type="spellStart"/>
      <w:r>
        <w:rPr>
          <w:rFonts w:ascii="Times New Roman" w:hAnsi="Times New Roman" w:hint="eastAsia"/>
          <w:color w:val="000000" w:themeColor="text1"/>
        </w:rPr>
        <w:t>MyFilter</w:t>
      </w:r>
      <w:proofErr w:type="spellEnd"/>
      <w:r>
        <w:rPr>
          <w:rFonts w:ascii="Times New Roman" w:hAnsi="Times New Roman" w:hint="eastAsia"/>
          <w:color w:val="000000" w:themeColor="text1"/>
        </w:rPr>
        <w:t>的过滤器，配置</w:t>
      </w:r>
      <w:proofErr w:type="spellStart"/>
      <w:r>
        <w:rPr>
          <w:rFonts w:ascii="Times New Roman" w:hAnsi="Times New Roman" w:hint="eastAsia"/>
          <w:color w:val="000000" w:themeColor="text1"/>
        </w:rPr>
        <w:t>MyFilter</w:t>
      </w:r>
      <w:proofErr w:type="spellEnd"/>
      <w:r>
        <w:rPr>
          <w:rFonts w:ascii="Times New Roman" w:hAnsi="Times New Roman" w:hint="eastAsia"/>
          <w:color w:val="000000" w:themeColor="text1"/>
        </w:rPr>
        <w:t>对</w:t>
      </w:r>
      <w:proofErr w:type="spellStart"/>
      <w:r>
        <w:rPr>
          <w:rFonts w:ascii="Times New Roman" w:hAnsi="Times New Roman" w:hint="eastAsia"/>
          <w:color w:val="000000" w:themeColor="text1"/>
        </w:rPr>
        <w:t>MyServlet</w:t>
      </w:r>
      <w:proofErr w:type="spellEnd"/>
      <w:r>
        <w:rPr>
          <w:rFonts w:ascii="Times New Roman" w:hAnsi="Times New Roman" w:hint="eastAsia"/>
          <w:color w:val="000000" w:themeColor="text1"/>
        </w:rPr>
        <w:t>的拦截。</w:t>
      </w:r>
    </w:p>
    <w:p w14:paraId="56DD9023" w14:textId="77777777" w:rsidR="00585F54" w:rsidRDefault="00000000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过滤器可向浏览器输出“</w:t>
      </w:r>
      <w:r>
        <w:rPr>
          <w:rFonts w:ascii="Times New Roman" w:hAnsi="Times New Roman" w:hint="eastAsia"/>
          <w:color w:val="000000" w:themeColor="text1"/>
        </w:rPr>
        <w:t xml:space="preserve">Hello </w:t>
      </w:r>
      <w:proofErr w:type="spellStart"/>
      <w:r>
        <w:rPr>
          <w:rFonts w:ascii="Times New Roman" w:hAnsi="Times New Roman" w:hint="eastAsia"/>
          <w:color w:val="000000" w:themeColor="text1"/>
        </w:rPr>
        <w:t>MyFilter</w:t>
      </w:r>
      <w:proofErr w:type="spellEnd"/>
      <w:r>
        <w:rPr>
          <w:rFonts w:ascii="Times New Roman" w:hAnsi="Times New Roman" w:hint="eastAsia"/>
          <w:color w:val="000000" w:themeColor="text1"/>
        </w:rPr>
        <w:t>”。</w:t>
      </w:r>
    </w:p>
    <w:p w14:paraId="0CEF7213" w14:textId="77777777" w:rsidR="00585F54" w:rsidRDefault="00000000">
      <w:pPr>
        <w:pStyle w:val="a9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请按照以下要求设计一个实现文件下载的功能，完成下载。</w:t>
      </w:r>
    </w:p>
    <w:p w14:paraId="58F7F0D5" w14:textId="77777777" w:rsidR="00585F54" w:rsidRDefault="00000000">
      <w:pPr>
        <w:pStyle w:val="a9"/>
        <w:ind w:left="630" w:firstLineChars="0" w:firstLine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要求如下：</w:t>
      </w:r>
    </w:p>
    <w:p w14:paraId="3ADF027B" w14:textId="77777777" w:rsidR="00585F54" w:rsidRDefault="00000000">
      <w:pPr>
        <w:pStyle w:val="a9"/>
        <w:ind w:left="630" w:firstLineChars="0" w:firstLine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（</w:t>
      </w:r>
      <w:r>
        <w:rPr>
          <w:rFonts w:ascii="Times New Roman" w:hAnsi="Times New Roman" w:hint="eastAsia"/>
          <w:color w:val="000000" w:themeColor="text1"/>
        </w:rPr>
        <w:t>1</w:t>
      </w:r>
      <w:r>
        <w:rPr>
          <w:rFonts w:ascii="Times New Roman" w:hAnsi="Times New Roman" w:hint="eastAsia"/>
          <w:color w:val="000000" w:themeColor="text1"/>
        </w:rPr>
        <w:t>）实现文件下载的类</w:t>
      </w:r>
      <w:proofErr w:type="spellStart"/>
      <w:r>
        <w:rPr>
          <w:rFonts w:ascii="Times New Roman" w:hAnsi="Times New Roman" w:hint="eastAsia"/>
          <w:color w:val="000000" w:themeColor="text1"/>
        </w:rPr>
        <w:t>DownloadServlet</w:t>
      </w:r>
      <w:proofErr w:type="spellEnd"/>
      <w:r>
        <w:rPr>
          <w:rFonts w:ascii="Times New Roman" w:hAnsi="Times New Roman" w:hint="eastAsia"/>
          <w:color w:val="000000" w:themeColor="text1"/>
        </w:rPr>
        <w:t>。</w:t>
      </w:r>
    </w:p>
    <w:p w14:paraId="186F0021" w14:textId="77777777" w:rsidR="00585F54" w:rsidRDefault="00000000">
      <w:pPr>
        <w:pStyle w:val="a9"/>
        <w:ind w:left="630" w:firstLineChars="0" w:firstLine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（</w:t>
      </w:r>
      <w:r>
        <w:rPr>
          <w:rFonts w:ascii="Times New Roman" w:hAnsi="Times New Roman" w:hint="eastAsia"/>
          <w:color w:val="000000" w:themeColor="text1"/>
        </w:rPr>
        <w:t>2</w:t>
      </w:r>
      <w:r>
        <w:rPr>
          <w:rFonts w:ascii="Times New Roman" w:hAnsi="Times New Roman" w:hint="eastAsia"/>
          <w:color w:val="000000" w:themeColor="text1"/>
        </w:rPr>
        <w:t>）创建文件下载页面</w:t>
      </w:r>
      <w:proofErr w:type="spellStart"/>
      <w:r>
        <w:rPr>
          <w:rFonts w:ascii="Times New Roman" w:hAnsi="Times New Roman" w:hint="eastAsia"/>
          <w:color w:val="000000" w:themeColor="text1"/>
        </w:rPr>
        <w:t>download.jsp</w:t>
      </w:r>
      <w:proofErr w:type="spellEnd"/>
      <w:r>
        <w:rPr>
          <w:rFonts w:ascii="Times New Roman" w:hAnsi="Times New Roman" w:hint="eastAsia"/>
          <w:color w:val="000000" w:themeColor="text1"/>
        </w:rPr>
        <w:t>。</w:t>
      </w:r>
    </w:p>
    <w:sectPr w:rsidR="0058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0F1D"/>
    <w:multiLevelType w:val="multilevel"/>
    <w:tmpl w:val="466A0F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185462"/>
    <w:multiLevelType w:val="multilevel"/>
    <w:tmpl w:val="5F185462"/>
    <w:lvl w:ilvl="0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70AB2BDD"/>
    <w:multiLevelType w:val="multilevel"/>
    <w:tmpl w:val="70AB2B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8B2114"/>
    <w:multiLevelType w:val="multilevel"/>
    <w:tmpl w:val="728B211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AB6736"/>
    <w:multiLevelType w:val="multilevel"/>
    <w:tmpl w:val="72AB673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224346"/>
    <w:multiLevelType w:val="multilevel"/>
    <w:tmpl w:val="7D2243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57623347">
    <w:abstractNumId w:val="5"/>
  </w:num>
  <w:num w:numId="2" w16cid:durableId="1764959196">
    <w:abstractNumId w:val="4"/>
  </w:num>
  <w:num w:numId="3" w16cid:durableId="613711061">
    <w:abstractNumId w:val="0"/>
  </w:num>
  <w:num w:numId="4" w16cid:durableId="336855113">
    <w:abstractNumId w:val="3"/>
  </w:num>
  <w:num w:numId="5" w16cid:durableId="9377899">
    <w:abstractNumId w:val="2"/>
  </w:num>
  <w:num w:numId="6" w16cid:durableId="7813390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子为 苏">
    <w15:presenceInfo w15:providerId="Windows Live" w15:userId="4cc91ba83e1f96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0560B"/>
    <w:rsid w:val="00012DDF"/>
    <w:rsid w:val="000148A5"/>
    <w:rsid w:val="00022058"/>
    <w:rsid w:val="00085418"/>
    <w:rsid w:val="00093895"/>
    <w:rsid w:val="000A04C4"/>
    <w:rsid w:val="000B352F"/>
    <w:rsid w:val="000B7804"/>
    <w:rsid w:val="000C116B"/>
    <w:rsid w:val="001149E5"/>
    <w:rsid w:val="00130283"/>
    <w:rsid w:val="001B5169"/>
    <w:rsid w:val="001C2330"/>
    <w:rsid w:val="001D55D3"/>
    <w:rsid w:val="001E6D7A"/>
    <w:rsid w:val="00217DCD"/>
    <w:rsid w:val="00257B60"/>
    <w:rsid w:val="00296EA4"/>
    <w:rsid w:val="002E1363"/>
    <w:rsid w:val="002E71CF"/>
    <w:rsid w:val="00312E7D"/>
    <w:rsid w:val="00351DC6"/>
    <w:rsid w:val="00354B23"/>
    <w:rsid w:val="0035671E"/>
    <w:rsid w:val="00357B91"/>
    <w:rsid w:val="00372F0D"/>
    <w:rsid w:val="00373C30"/>
    <w:rsid w:val="00395238"/>
    <w:rsid w:val="003A123F"/>
    <w:rsid w:val="003B22CD"/>
    <w:rsid w:val="00406BE6"/>
    <w:rsid w:val="00422313"/>
    <w:rsid w:val="00455986"/>
    <w:rsid w:val="004A4406"/>
    <w:rsid w:val="004A4D6F"/>
    <w:rsid w:val="004B142B"/>
    <w:rsid w:val="004C34B5"/>
    <w:rsid w:val="004C6670"/>
    <w:rsid w:val="00513E99"/>
    <w:rsid w:val="005261EF"/>
    <w:rsid w:val="0055613A"/>
    <w:rsid w:val="00585F54"/>
    <w:rsid w:val="005974D1"/>
    <w:rsid w:val="00597F35"/>
    <w:rsid w:val="005D2304"/>
    <w:rsid w:val="005E5F4D"/>
    <w:rsid w:val="005E6349"/>
    <w:rsid w:val="00610E42"/>
    <w:rsid w:val="00672B74"/>
    <w:rsid w:val="00680624"/>
    <w:rsid w:val="006B0EC2"/>
    <w:rsid w:val="006B372E"/>
    <w:rsid w:val="006F2BB6"/>
    <w:rsid w:val="00703856"/>
    <w:rsid w:val="00704618"/>
    <w:rsid w:val="00707072"/>
    <w:rsid w:val="00741003"/>
    <w:rsid w:val="00743802"/>
    <w:rsid w:val="00753F0B"/>
    <w:rsid w:val="00766718"/>
    <w:rsid w:val="007734D8"/>
    <w:rsid w:val="007854B1"/>
    <w:rsid w:val="007D4887"/>
    <w:rsid w:val="007F39FB"/>
    <w:rsid w:val="007F6A82"/>
    <w:rsid w:val="00815845"/>
    <w:rsid w:val="00833341"/>
    <w:rsid w:val="00866131"/>
    <w:rsid w:val="00884431"/>
    <w:rsid w:val="008A7CDF"/>
    <w:rsid w:val="009447C4"/>
    <w:rsid w:val="009C1C93"/>
    <w:rsid w:val="009D5E3A"/>
    <w:rsid w:val="009E335F"/>
    <w:rsid w:val="00A470DB"/>
    <w:rsid w:val="00A83295"/>
    <w:rsid w:val="00B02560"/>
    <w:rsid w:val="00B46566"/>
    <w:rsid w:val="00BB2729"/>
    <w:rsid w:val="00BD6A5A"/>
    <w:rsid w:val="00BE38F8"/>
    <w:rsid w:val="00BE6C8C"/>
    <w:rsid w:val="00C04572"/>
    <w:rsid w:val="00C14748"/>
    <w:rsid w:val="00C47971"/>
    <w:rsid w:val="00CA0D35"/>
    <w:rsid w:val="00CA453E"/>
    <w:rsid w:val="00CA56D0"/>
    <w:rsid w:val="00CB23A5"/>
    <w:rsid w:val="00CB6F67"/>
    <w:rsid w:val="00CE4125"/>
    <w:rsid w:val="00CF1A28"/>
    <w:rsid w:val="00CF1D62"/>
    <w:rsid w:val="00D45F6C"/>
    <w:rsid w:val="00D71B83"/>
    <w:rsid w:val="00D74761"/>
    <w:rsid w:val="00D843FF"/>
    <w:rsid w:val="00D92AA6"/>
    <w:rsid w:val="00DA5249"/>
    <w:rsid w:val="00DB1E56"/>
    <w:rsid w:val="00DB7230"/>
    <w:rsid w:val="00DD5927"/>
    <w:rsid w:val="00E16E4F"/>
    <w:rsid w:val="00E31658"/>
    <w:rsid w:val="00E41142"/>
    <w:rsid w:val="00E44AF0"/>
    <w:rsid w:val="00E64A05"/>
    <w:rsid w:val="00E76E80"/>
    <w:rsid w:val="00EA1044"/>
    <w:rsid w:val="00F27842"/>
    <w:rsid w:val="00F3631D"/>
    <w:rsid w:val="00F42749"/>
    <w:rsid w:val="00FB2CDD"/>
    <w:rsid w:val="00FB47BC"/>
    <w:rsid w:val="00FC1D1E"/>
    <w:rsid w:val="00FC64C0"/>
    <w:rsid w:val="00FD4694"/>
    <w:rsid w:val="01312EDE"/>
    <w:rsid w:val="075B2BBD"/>
    <w:rsid w:val="0BEC55AA"/>
    <w:rsid w:val="0DDD0FFA"/>
    <w:rsid w:val="10287689"/>
    <w:rsid w:val="10FB28F2"/>
    <w:rsid w:val="126F1247"/>
    <w:rsid w:val="14EF0065"/>
    <w:rsid w:val="16CB352D"/>
    <w:rsid w:val="1884265A"/>
    <w:rsid w:val="18D3259F"/>
    <w:rsid w:val="1C0F21FB"/>
    <w:rsid w:val="26043950"/>
    <w:rsid w:val="2FC6285A"/>
    <w:rsid w:val="33363C16"/>
    <w:rsid w:val="33771489"/>
    <w:rsid w:val="3528021F"/>
    <w:rsid w:val="360B3A57"/>
    <w:rsid w:val="3AF83A23"/>
    <w:rsid w:val="42545BA5"/>
    <w:rsid w:val="42924762"/>
    <w:rsid w:val="43842CE7"/>
    <w:rsid w:val="44CE167F"/>
    <w:rsid w:val="47960395"/>
    <w:rsid w:val="4F5B4469"/>
    <w:rsid w:val="51F54B45"/>
    <w:rsid w:val="54681651"/>
    <w:rsid w:val="56A46800"/>
    <w:rsid w:val="59E93EBE"/>
    <w:rsid w:val="5E0D431A"/>
    <w:rsid w:val="635C49D9"/>
    <w:rsid w:val="68A5126C"/>
    <w:rsid w:val="6EC713EA"/>
    <w:rsid w:val="719F3F67"/>
    <w:rsid w:val="75EA21BA"/>
    <w:rsid w:val="781D0AF3"/>
    <w:rsid w:val="79552EC3"/>
    <w:rsid w:val="79B208E3"/>
    <w:rsid w:val="7CB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DBFF2"/>
  <w15:docId w15:val="{1EF7A835-6B9F-4FDC-B9C6-93F94917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Java">
    <w:name w:val="Java 正文"/>
    <w:basedOn w:val="a"/>
    <w:link w:val="JavaChar"/>
    <w:qFormat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qFormat/>
    <w:rPr>
      <w:rFonts w:ascii="Times New Roman" w:eastAsia="宋体" w:hAnsi="Times New Roman" w:cs="宋体"/>
      <w:kern w:val="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txt">
    <w:name w:val="txt"/>
    <w:basedOn w:val="a0"/>
    <w:qFormat/>
  </w:style>
  <w:style w:type="paragraph" w:customStyle="1" w:styleId="aa">
    <w:name w:val="例程代码（无行号）"/>
    <w:basedOn w:val="a"/>
    <w:qFormat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styleId="ab">
    <w:name w:val="Revision"/>
    <w:hidden/>
    <w:uiPriority w:val="99"/>
    <w:unhideWhenUsed/>
    <w:rsid w:val="00753F0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1268</Characters>
  <Application>Microsoft Office Word</Application>
  <DocSecurity>0</DocSecurity>
  <Lines>10</Lines>
  <Paragraphs>2</Paragraphs>
  <ScaleCrop>false</ScaleCrop>
  <Company>itcast.cn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子为 苏</cp:lastModifiedBy>
  <cp:revision>501</cp:revision>
  <dcterms:created xsi:type="dcterms:W3CDTF">2020-09-21T01:38:00Z</dcterms:created>
  <dcterms:modified xsi:type="dcterms:W3CDTF">2024-06-18T10:05:00Z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